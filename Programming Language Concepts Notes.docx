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B17" w:rsidRPr="004A1DA7" w:rsidRDefault="004A1DA7" w:rsidP="004A1DA7">
      <w:pPr>
        <w:jc w:val="center"/>
        <w:rPr>
          <w:b/>
          <w:sz w:val="28"/>
        </w:rPr>
      </w:pPr>
      <w:r w:rsidRPr="004A1DA7">
        <w:rPr>
          <w:b/>
          <w:sz w:val="28"/>
        </w:rPr>
        <w:t>Programming Language Concepts</w:t>
      </w:r>
    </w:p>
    <w:p w:rsidR="004A1DA7" w:rsidRDefault="004A1DA7" w:rsidP="004A1DA7">
      <w:pPr>
        <w:pStyle w:val="ListParagraph"/>
        <w:numPr>
          <w:ilvl w:val="0"/>
          <w:numId w:val="1"/>
        </w:numPr>
      </w:pPr>
      <w:r>
        <w:t>Syntax and semantics provide a language’s definition</w:t>
      </w:r>
    </w:p>
    <w:p w:rsidR="004A1DA7" w:rsidRDefault="004A1DA7" w:rsidP="004A1DA7">
      <w:pPr>
        <w:pStyle w:val="ListParagraph"/>
        <w:numPr>
          <w:ilvl w:val="1"/>
          <w:numId w:val="1"/>
        </w:numPr>
      </w:pPr>
      <w:r>
        <w:t>Syntax – form or structure of statements</w:t>
      </w:r>
    </w:p>
    <w:p w:rsidR="00CA73C8" w:rsidRDefault="00CA73C8" w:rsidP="00CA73C8">
      <w:pPr>
        <w:pStyle w:val="ListParagraph"/>
        <w:numPr>
          <w:ilvl w:val="2"/>
          <w:numId w:val="1"/>
        </w:numPr>
      </w:pPr>
      <w:r>
        <w:t xml:space="preserve">Syntax error is missing token </w:t>
      </w:r>
      <w:proofErr w:type="gramStart"/>
      <w:r>
        <w:t>e.g. ;</w:t>
      </w:r>
      <w:proofErr w:type="gramEnd"/>
      <w:r>
        <w:t xml:space="preserve"> ) = etc.</w:t>
      </w:r>
    </w:p>
    <w:p w:rsidR="004A1DA7" w:rsidRDefault="004A1DA7" w:rsidP="004A1DA7">
      <w:pPr>
        <w:pStyle w:val="ListParagraph"/>
        <w:numPr>
          <w:ilvl w:val="1"/>
          <w:numId w:val="1"/>
        </w:numPr>
      </w:pPr>
      <w:r>
        <w:t>Semantics – meaning of the statements</w:t>
      </w:r>
    </w:p>
    <w:p w:rsidR="00CA73C8" w:rsidRPr="009E6A9A" w:rsidRDefault="00CA73C8" w:rsidP="00CA73C8">
      <w:pPr>
        <w:pStyle w:val="ListParagraph"/>
        <w:numPr>
          <w:ilvl w:val="2"/>
          <w:numId w:val="1"/>
        </w:numPr>
      </w:pPr>
      <w:r w:rsidRPr="009E6A9A">
        <w:t>Semantic error ex. – type mismatch</w:t>
      </w:r>
    </w:p>
    <w:p w:rsidR="00AC681A" w:rsidRDefault="00AC681A" w:rsidP="00AC681A">
      <w:pPr>
        <w:pStyle w:val="ListParagraph"/>
        <w:numPr>
          <w:ilvl w:val="0"/>
          <w:numId w:val="1"/>
        </w:numPr>
      </w:pPr>
      <w:r>
        <w:t>Sentence – string of characters over some alphabet</w:t>
      </w:r>
      <w:r w:rsidR="00323409">
        <w:t>, sentential form with only symbols</w:t>
      </w:r>
    </w:p>
    <w:p w:rsidR="00AC681A" w:rsidRDefault="00AC681A" w:rsidP="00AC681A">
      <w:pPr>
        <w:pStyle w:val="ListParagraph"/>
        <w:numPr>
          <w:ilvl w:val="0"/>
          <w:numId w:val="1"/>
        </w:numPr>
      </w:pPr>
      <w:r>
        <w:t>Language – set of sentences</w:t>
      </w:r>
    </w:p>
    <w:p w:rsidR="00AC681A" w:rsidRDefault="00AC681A" w:rsidP="00AC681A">
      <w:pPr>
        <w:pStyle w:val="ListParagraph"/>
        <w:numPr>
          <w:ilvl w:val="0"/>
          <w:numId w:val="1"/>
        </w:numPr>
      </w:pPr>
      <w:r>
        <w:t>Lexeme – lowest level syntactic unit of a language (e.g. variable, operator)</w:t>
      </w:r>
    </w:p>
    <w:p w:rsidR="00CA73C8" w:rsidRPr="00CA73C8" w:rsidRDefault="00CA73C8" w:rsidP="00CA73C8">
      <w:pPr>
        <w:pStyle w:val="ListParagraph"/>
        <w:numPr>
          <w:ilvl w:val="1"/>
          <w:numId w:val="1"/>
        </w:numPr>
      </w:pPr>
      <w:r w:rsidRPr="00CA73C8">
        <w:t xml:space="preserve">Lexical error – problem with a lexeme e.g. no end </w:t>
      </w:r>
      <w:proofErr w:type="gramStart"/>
      <w:r w:rsidRPr="00CA73C8">
        <w:t>“ f</w:t>
      </w:r>
      <w:r>
        <w:t>or</w:t>
      </w:r>
      <w:proofErr w:type="gramEnd"/>
      <w:r>
        <w:t xml:space="preserve"> string</w:t>
      </w:r>
    </w:p>
    <w:p w:rsidR="00AC681A" w:rsidRDefault="00AC681A" w:rsidP="00AC681A">
      <w:pPr>
        <w:pStyle w:val="ListParagraph"/>
        <w:numPr>
          <w:ilvl w:val="0"/>
          <w:numId w:val="1"/>
        </w:numPr>
      </w:pPr>
      <w:r>
        <w:t>Token – category of lexemes (e.g. identifier)</w:t>
      </w:r>
    </w:p>
    <w:p w:rsidR="00AC681A" w:rsidRDefault="00AC681A" w:rsidP="00AC681A">
      <w:pPr>
        <w:pStyle w:val="ListParagraph"/>
        <w:numPr>
          <w:ilvl w:val="0"/>
          <w:numId w:val="1"/>
        </w:numPr>
      </w:pPr>
      <w:r>
        <w:t>Recognizers – reads input strings and determines if is included in the alphabet of the language</w:t>
      </w:r>
    </w:p>
    <w:p w:rsidR="00AC681A" w:rsidRDefault="00AC681A" w:rsidP="00AC681A">
      <w:pPr>
        <w:pStyle w:val="ListParagraph"/>
        <w:numPr>
          <w:ilvl w:val="0"/>
          <w:numId w:val="1"/>
        </w:numPr>
      </w:pPr>
      <w:r>
        <w:t>Generators – generates sentences of a lang</w:t>
      </w:r>
      <w:r w:rsidR="00DB3544">
        <w:t>uage</w:t>
      </w:r>
      <w:r w:rsidR="00436AC8">
        <w:t xml:space="preserve"> using derivation</w:t>
      </w:r>
      <w:r w:rsidR="0080271D">
        <w:t>, if a sentence cannot be generated it is not syntactically correct</w:t>
      </w:r>
    </w:p>
    <w:p w:rsidR="008A725A" w:rsidRDefault="008A725A" w:rsidP="008A725A">
      <w:pPr>
        <w:pStyle w:val="ListParagraph"/>
        <w:numPr>
          <w:ilvl w:val="1"/>
          <w:numId w:val="1"/>
        </w:numPr>
      </w:pPr>
      <w:r>
        <w:t xml:space="preserve">Derivation – </w:t>
      </w:r>
      <w:r w:rsidR="00A11FD7">
        <w:t xml:space="preserve">repeated application of grammar </w:t>
      </w:r>
      <w:r w:rsidR="00C038CF">
        <w:t>rules,</w:t>
      </w:r>
      <w:r w:rsidR="00DD0001">
        <w:t xml:space="preserve"> starts with start symbol and ends with sentence</w:t>
      </w:r>
    </w:p>
    <w:p w:rsidR="008A725A" w:rsidRDefault="00323409" w:rsidP="008A725A">
      <w:pPr>
        <w:pStyle w:val="ListParagraph"/>
        <w:numPr>
          <w:ilvl w:val="2"/>
          <w:numId w:val="1"/>
        </w:numPr>
      </w:pPr>
      <w:r w:rsidRPr="005B31AF">
        <w:rPr>
          <w:noProof/>
        </w:rPr>
        <w:drawing>
          <wp:anchor distT="0" distB="0" distL="114300" distR="114300" simplePos="0" relativeHeight="251659264" behindDoc="1" locked="0" layoutInCell="1" allowOverlap="1" wp14:anchorId="57D718F5">
            <wp:simplePos x="0" y="0"/>
            <wp:positionH relativeFrom="column">
              <wp:posOffset>5471160</wp:posOffset>
            </wp:positionH>
            <wp:positionV relativeFrom="paragraph">
              <wp:posOffset>182880</wp:posOffset>
            </wp:positionV>
            <wp:extent cx="1116965" cy="162306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6965" cy="1623060"/>
                    </a:xfrm>
                    <a:prstGeom prst="rect">
                      <a:avLst/>
                    </a:prstGeom>
                  </pic:spPr>
                </pic:pic>
              </a:graphicData>
            </a:graphic>
            <wp14:sizeRelH relativeFrom="page">
              <wp14:pctWidth>0</wp14:pctWidth>
            </wp14:sizeRelH>
            <wp14:sizeRelV relativeFrom="page">
              <wp14:pctHeight>0</wp14:pctHeight>
            </wp14:sizeRelV>
          </wp:anchor>
        </w:drawing>
      </w:r>
      <w:r w:rsidR="008A725A">
        <w:t xml:space="preserve">Sentential form </w:t>
      </w:r>
      <w:r w:rsidR="00D95FA9">
        <w:t>–</w:t>
      </w:r>
      <w:r w:rsidR="00F94932">
        <w:t xml:space="preserve"> string of symbols in derivation</w:t>
      </w:r>
    </w:p>
    <w:p w:rsidR="00323409" w:rsidRDefault="00323409" w:rsidP="008A725A">
      <w:pPr>
        <w:pStyle w:val="ListParagraph"/>
        <w:numPr>
          <w:ilvl w:val="2"/>
          <w:numId w:val="1"/>
        </w:numPr>
      </w:pPr>
      <w:r>
        <w:t>Leftmost derivation – leftmost nonterminal in each sentential form is expanded</w:t>
      </w:r>
    </w:p>
    <w:p w:rsidR="00323409" w:rsidRDefault="00323409" w:rsidP="008A725A">
      <w:pPr>
        <w:pStyle w:val="ListParagraph"/>
        <w:numPr>
          <w:ilvl w:val="2"/>
          <w:numId w:val="1"/>
        </w:numPr>
      </w:pPr>
      <w:r>
        <w:t>Derivation can be leftmost, rightmost, or neither</w:t>
      </w:r>
    </w:p>
    <w:p w:rsidR="00D95FA9" w:rsidRDefault="00D95FA9" w:rsidP="00D95FA9">
      <w:pPr>
        <w:pStyle w:val="ListParagraph"/>
        <w:numPr>
          <w:ilvl w:val="2"/>
          <w:numId w:val="1"/>
        </w:numPr>
      </w:pPr>
      <w:r>
        <w:t>Example Derivation: a = b + const</w:t>
      </w:r>
    </w:p>
    <w:p w:rsidR="00D95FA9" w:rsidRDefault="00D95FA9" w:rsidP="00D95FA9">
      <w:pPr>
        <w:pStyle w:val="ListParagraph"/>
        <w:ind w:left="1800"/>
      </w:pPr>
      <w:r>
        <w:t>&lt;program&gt; -&gt; &lt;</w:t>
      </w:r>
      <w:proofErr w:type="spellStart"/>
      <w:r>
        <w:t>stmts</w:t>
      </w:r>
      <w:proofErr w:type="spellEnd"/>
      <w:r>
        <w:t>&gt;</w:t>
      </w:r>
    </w:p>
    <w:p w:rsidR="00D95FA9" w:rsidRDefault="00D95FA9" w:rsidP="00D95FA9">
      <w:pPr>
        <w:pStyle w:val="ListParagraph"/>
        <w:numPr>
          <w:ilvl w:val="3"/>
          <w:numId w:val="1"/>
        </w:numPr>
      </w:pPr>
      <w:r>
        <w:t>&lt;</w:t>
      </w:r>
      <w:proofErr w:type="spellStart"/>
      <w:r>
        <w:t>stmt</w:t>
      </w:r>
      <w:proofErr w:type="spellEnd"/>
      <w:r>
        <w:t>&gt;</w:t>
      </w:r>
    </w:p>
    <w:p w:rsidR="00D95FA9" w:rsidRDefault="00323409" w:rsidP="00D95FA9">
      <w:pPr>
        <w:pStyle w:val="ListParagraph"/>
        <w:numPr>
          <w:ilvl w:val="3"/>
          <w:numId w:val="1"/>
        </w:numPr>
      </w:pPr>
      <w:r>
        <w:rPr>
          <w:noProof/>
        </w:rPr>
        <w:drawing>
          <wp:anchor distT="0" distB="0" distL="114300" distR="114300" simplePos="0" relativeHeight="251658240" behindDoc="1" locked="0" layoutInCell="1" allowOverlap="1" wp14:anchorId="030413B4">
            <wp:simplePos x="0" y="0"/>
            <wp:positionH relativeFrom="column">
              <wp:posOffset>2964180</wp:posOffset>
            </wp:positionH>
            <wp:positionV relativeFrom="paragraph">
              <wp:posOffset>46990</wp:posOffset>
            </wp:positionV>
            <wp:extent cx="2918460" cy="9550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460" cy="955047"/>
                    </a:xfrm>
                    <a:prstGeom prst="rect">
                      <a:avLst/>
                    </a:prstGeom>
                  </pic:spPr>
                </pic:pic>
              </a:graphicData>
            </a:graphic>
            <wp14:sizeRelH relativeFrom="page">
              <wp14:pctWidth>0</wp14:pctWidth>
            </wp14:sizeRelH>
            <wp14:sizeRelV relativeFrom="page">
              <wp14:pctHeight>0</wp14:pctHeight>
            </wp14:sizeRelV>
          </wp:anchor>
        </w:drawing>
      </w:r>
      <w:r w:rsidR="00D95FA9">
        <w:t>&lt;var&gt; = &lt;expr&gt;</w:t>
      </w:r>
    </w:p>
    <w:p w:rsidR="00D95FA9" w:rsidRDefault="00D95FA9" w:rsidP="00D95FA9">
      <w:pPr>
        <w:pStyle w:val="ListParagraph"/>
        <w:numPr>
          <w:ilvl w:val="3"/>
          <w:numId w:val="1"/>
        </w:numPr>
      </w:pPr>
      <w:r>
        <w:t>&lt;var&gt; = &lt;term&gt; + &lt;term&gt;</w:t>
      </w:r>
    </w:p>
    <w:p w:rsidR="00D95FA9" w:rsidRDefault="00D95FA9" w:rsidP="00D95FA9">
      <w:pPr>
        <w:pStyle w:val="ListParagraph"/>
        <w:numPr>
          <w:ilvl w:val="3"/>
          <w:numId w:val="1"/>
        </w:numPr>
      </w:pPr>
      <w:r>
        <w:t>&lt;var&gt; = &lt;term&gt; + const</w:t>
      </w:r>
    </w:p>
    <w:p w:rsidR="00D95FA9" w:rsidRDefault="00C164F3" w:rsidP="00D95FA9">
      <w:pPr>
        <w:pStyle w:val="ListParagraph"/>
        <w:numPr>
          <w:ilvl w:val="3"/>
          <w:numId w:val="1"/>
        </w:numPr>
      </w:pPr>
      <w:r>
        <w:t>&lt;var&gt; = &lt;var&gt; + const</w:t>
      </w:r>
    </w:p>
    <w:p w:rsidR="00C164F3" w:rsidRDefault="00C164F3" w:rsidP="00D95FA9">
      <w:pPr>
        <w:pStyle w:val="ListParagraph"/>
        <w:numPr>
          <w:ilvl w:val="3"/>
          <w:numId w:val="1"/>
        </w:numPr>
      </w:pPr>
      <w:r>
        <w:t>&lt;var&gt; = b + const</w:t>
      </w:r>
    </w:p>
    <w:p w:rsidR="00C164F3" w:rsidRDefault="00C164F3" w:rsidP="00D95FA9">
      <w:pPr>
        <w:pStyle w:val="ListParagraph"/>
        <w:numPr>
          <w:ilvl w:val="3"/>
          <w:numId w:val="1"/>
        </w:numPr>
      </w:pPr>
      <w:r>
        <w:t>A = b + const</w:t>
      </w:r>
    </w:p>
    <w:p w:rsidR="00526A8F" w:rsidRDefault="005B31AF" w:rsidP="00526A8F">
      <w:pPr>
        <w:pStyle w:val="ListParagraph"/>
        <w:numPr>
          <w:ilvl w:val="2"/>
          <w:numId w:val="1"/>
        </w:numPr>
      </w:pPr>
      <w:r>
        <w:t>Parse tree – other hierarchal form of derivation</w:t>
      </w:r>
      <w:r w:rsidR="00526A8F">
        <w:t>, cannot use tree when order of operations is needed</w:t>
      </w:r>
      <w:r w:rsidR="002E056F">
        <w:t>, no ambiguity</w:t>
      </w:r>
    </w:p>
    <w:p w:rsidR="00AD2629" w:rsidRDefault="00AD2629" w:rsidP="00AD2629">
      <w:pPr>
        <w:pStyle w:val="ListParagraph"/>
        <w:numPr>
          <w:ilvl w:val="2"/>
          <w:numId w:val="1"/>
        </w:numPr>
      </w:pPr>
      <w:r>
        <w:t>Ambiguous grammar produces 2 or more equal parse trees</w:t>
      </w:r>
      <w:r w:rsidR="00647524">
        <w:t xml:space="preserve"> for a sentence</w:t>
      </w:r>
    </w:p>
    <w:p w:rsidR="00CD6FE2" w:rsidRDefault="002A701C" w:rsidP="00571B8D">
      <w:pPr>
        <w:pStyle w:val="ListParagraph"/>
        <w:numPr>
          <w:ilvl w:val="0"/>
          <w:numId w:val="1"/>
        </w:numPr>
      </w:pPr>
      <w:r>
        <w:t xml:space="preserve">Context Free </w:t>
      </w:r>
      <w:proofErr w:type="spellStart"/>
      <w:r>
        <w:t>Grammers</w:t>
      </w:r>
      <w:proofErr w:type="spellEnd"/>
      <w:r w:rsidR="00571B8D">
        <w:t xml:space="preserve"> (e.g. Backus-Naur Form)</w:t>
      </w:r>
      <w:r>
        <w:t xml:space="preserve"> – </w:t>
      </w:r>
      <w:r w:rsidR="00CD6FE2">
        <w:t>a set of rules for making language sentences</w:t>
      </w:r>
    </w:p>
    <w:p w:rsidR="002A701C" w:rsidRDefault="001A76AB" w:rsidP="001A76AB">
      <w:pPr>
        <w:pStyle w:val="ListParagraph"/>
        <w:numPr>
          <w:ilvl w:val="1"/>
          <w:numId w:val="1"/>
        </w:numPr>
      </w:pPr>
      <w:r>
        <w:t xml:space="preserve">Made up of </w:t>
      </w:r>
      <w:r w:rsidR="002A701C">
        <w:t xml:space="preserve">Nonterminals </w:t>
      </w:r>
      <w:r>
        <w:t xml:space="preserve">(placeholders), terminals (lexemes and tokens), productions </w:t>
      </w:r>
      <w:r w:rsidR="002A701C">
        <w:t>(</w:t>
      </w:r>
      <w:r>
        <w:t>rules like in b</w:t>
      </w:r>
      <w:r w:rsidR="002A701C">
        <w:t>lue image)</w:t>
      </w:r>
      <w:r>
        <w:t>, and start symbol</w:t>
      </w:r>
    </w:p>
    <w:p w:rsidR="00571B8D" w:rsidRDefault="000323D6" w:rsidP="001A76AB">
      <w:pPr>
        <w:pStyle w:val="ListParagraph"/>
        <w:numPr>
          <w:ilvl w:val="1"/>
          <w:numId w:val="1"/>
        </w:numPr>
      </w:pPr>
      <w:r>
        <w:t>Left</w:t>
      </w:r>
      <w:r w:rsidR="00647524">
        <w:t xml:space="preserve"> recursive – when a rule has left side also appearing in the beginning of the right side</w:t>
      </w:r>
    </w:p>
    <w:p w:rsidR="00647524" w:rsidRDefault="00647524" w:rsidP="001A76AB">
      <w:pPr>
        <w:pStyle w:val="ListParagraph"/>
        <w:numPr>
          <w:ilvl w:val="1"/>
          <w:numId w:val="1"/>
        </w:numPr>
      </w:pPr>
      <w:r>
        <w:t>Right recursive – when the left side is also in the end of the right side, right associativity</w:t>
      </w:r>
    </w:p>
    <w:p w:rsidR="00C104A7" w:rsidRDefault="00B25443" w:rsidP="00C104A7">
      <w:pPr>
        <w:pStyle w:val="ListParagraph"/>
        <w:numPr>
          <w:ilvl w:val="1"/>
          <w:numId w:val="1"/>
        </w:numPr>
      </w:pPr>
      <w:r>
        <w:t xml:space="preserve">Optional </w:t>
      </w:r>
      <w:r w:rsidR="00C104A7">
        <w:t xml:space="preserve">parts of </w:t>
      </w:r>
      <w:r w:rsidR="00A87370">
        <w:t>E</w:t>
      </w:r>
      <w:r w:rsidR="00C104A7">
        <w:t>BNF are placed in brackets [] e.g. &lt;</w:t>
      </w:r>
      <w:proofErr w:type="spellStart"/>
      <w:r w:rsidR="00C104A7">
        <w:t>proc_call</w:t>
      </w:r>
      <w:proofErr w:type="spellEnd"/>
      <w:r w:rsidR="00C104A7">
        <w:t>&gt; -&gt; ident [&lt;</w:t>
      </w:r>
      <w:proofErr w:type="spellStart"/>
      <w:r w:rsidR="00C104A7">
        <w:t>expr_list</w:t>
      </w:r>
      <w:proofErr w:type="spellEnd"/>
      <w:r w:rsidR="00C104A7">
        <w:t>&gt;]</w:t>
      </w:r>
    </w:p>
    <w:p w:rsidR="00647524" w:rsidRDefault="00C104A7" w:rsidP="00C104A7">
      <w:pPr>
        <w:pStyle w:val="ListParagraph"/>
        <w:numPr>
          <w:ilvl w:val="1"/>
          <w:numId w:val="1"/>
        </w:numPr>
      </w:pPr>
      <w:r>
        <w:t>Alternative parts are in parenthesis and separated by bars e.g. &lt;term&gt; - &gt; &lt;term&gt; (+|-) const</w:t>
      </w:r>
    </w:p>
    <w:p w:rsidR="00C104A7" w:rsidRDefault="00BA2839" w:rsidP="00C104A7">
      <w:pPr>
        <w:pStyle w:val="ListParagraph"/>
        <w:numPr>
          <w:ilvl w:val="1"/>
          <w:numId w:val="1"/>
        </w:numPr>
      </w:pPr>
      <w:r>
        <w:t>Repetitions (0 or more) are placed inside braces {} e.g. &lt;ident&gt; -&gt; letter {</w:t>
      </w:r>
      <w:proofErr w:type="spellStart"/>
      <w:r>
        <w:t>letter</w:t>
      </w:r>
      <w:r w:rsidR="00EF6AAF">
        <w:t>|digit</w:t>
      </w:r>
      <w:proofErr w:type="spellEnd"/>
      <w:r>
        <w:t>}</w:t>
      </w:r>
      <w:r w:rsidR="00EF6AAF">
        <w:t xml:space="preserve"> </w:t>
      </w:r>
    </w:p>
    <w:p w:rsidR="003A2D52" w:rsidRDefault="003A2D52" w:rsidP="00C104A7">
      <w:pPr>
        <w:pStyle w:val="ListParagraph"/>
        <w:numPr>
          <w:ilvl w:val="1"/>
          <w:numId w:val="1"/>
        </w:numPr>
      </w:pPr>
      <w:r>
        <w:t xml:space="preserve">Finite languages have </w:t>
      </w:r>
      <w:proofErr w:type="spellStart"/>
      <w:r>
        <w:t>grammers</w:t>
      </w:r>
      <w:proofErr w:type="spellEnd"/>
      <w:r>
        <w:t xml:space="preserve"> without recursion or the potential to never end</w:t>
      </w:r>
    </w:p>
    <w:p w:rsidR="009D72E7" w:rsidRDefault="00C64F70" w:rsidP="009D72E7">
      <w:pPr>
        <w:pStyle w:val="ListParagraph"/>
        <w:numPr>
          <w:ilvl w:val="0"/>
          <w:numId w:val="1"/>
        </w:numPr>
      </w:pPr>
      <w:r>
        <w:t>Perl regex pattern matching is similar</w:t>
      </w:r>
    </w:p>
    <w:p w:rsidR="00C64F70" w:rsidRDefault="00C64F70" w:rsidP="00C64F70">
      <w:pPr>
        <w:pStyle w:val="ListParagraph"/>
        <w:numPr>
          <w:ilvl w:val="1"/>
          <w:numId w:val="1"/>
        </w:numPr>
      </w:pPr>
      <w:r>
        <w:t>() used to group, [] denotes a set in which one element is to be picked</w:t>
      </w:r>
    </w:p>
    <w:p w:rsidR="0094424D" w:rsidRDefault="0094424D" w:rsidP="0094424D">
      <w:pPr>
        <w:pStyle w:val="ListParagraph"/>
        <w:numPr>
          <w:ilvl w:val="2"/>
          <w:numId w:val="1"/>
        </w:numPr>
      </w:pPr>
      <w:r>
        <w:t>{num} gives number of times the [] is repeated</w:t>
      </w:r>
    </w:p>
    <w:p w:rsidR="00C64F70" w:rsidRDefault="00C64F70" w:rsidP="00C64F70">
      <w:pPr>
        <w:pStyle w:val="ListParagraph"/>
        <w:numPr>
          <w:ilvl w:val="1"/>
          <w:numId w:val="1"/>
        </w:numPr>
      </w:pPr>
      <w:r>
        <w:lastRenderedPageBreak/>
        <w:t>* after group means repeat 0 or more times, + for repeat 1 or more times</w:t>
      </w:r>
    </w:p>
    <w:p w:rsidR="00C64F70" w:rsidRDefault="00C64F70" w:rsidP="00C64F70">
      <w:pPr>
        <w:pStyle w:val="ListParagraph"/>
        <w:numPr>
          <w:ilvl w:val="1"/>
          <w:numId w:val="1"/>
        </w:numPr>
      </w:pPr>
      <w:r>
        <w:t>\ before key char turns it into char</w:t>
      </w:r>
    </w:p>
    <w:p w:rsidR="00C64F70" w:rsidRDefault="00962A93" w:rsidP="00C64F70">
      <w:pPr>
        <w:pStyle w:val="ListParagraph"/>
        <w:numPr>
          <w:ilvl w:val="1"/>
          <w:numId w:val="1"/>
        </w:numPr>
      </w:pPr>
      <w:r>
        <w:t>|</w:t>
      </w:r>
      <w:bookmarkStart w:id="0" w:name="_GoBack"/>
      <w:bookmarkEnd w:id="0"/>
      <w:r>
        <w:t xml:space="preserve"> is choice, pick one of 2 options</w:t>
      </w:r>
    </w:p>
    <w:p w:rsidR="00962A93" w:rsidRDefault="00962A93" w:rsidP="00C64F70">
      <w:pPr>
        <w:pStyle w:val="ListParagraph"/>
        <w:numPr>
          <w:ilvl w:val="1"/>
          <w:numId w:val="1"/>
        </w:numPr>
      </w:pPr>
      <w:r>
        <w:t>? is optional, can be used or not</w:t>
      </w:r>
    </w:p>
    <w:p w:rsidR="00F31EF1" w:rsidRDefault="008259D1" w:rsidP="00DE6F9F">
      <w:r>
        <w:t>9-9</w:t>
      </w:r>
    </w:p>
    <w:p w:rsidR="00DE6F9F" w:rsidRDefault="00DE6F9F" w:rsidP="00DE6F9F">
      <w:pPr>
        <w:pStyle w:val="ListParagraph"/>
        <w:numPr>
          <w:ilvl w:val="0"/>
          <w:numId w:val="2"/>
        </w:numPr>
      </w:pPr>
      <w:r>
        <w:t xml:space="preserve">Static semantics of language – for things that are difficult with BNF </w:t>
      </w:r>
    </w:p>
    <w:p w:rsidR="00DE6F9F" w:rsidRDefault="00DE6F9F" w:rsidP="00DE6F9F">
      <w:pPr>
        <w:pStyle w:val="ListParagraph"/>
        <w:numPr>
          <w:ilvl w:val="1"/>
          <w:numId w:val="2"/>
        </w:numPr>
      </w:pPr>
      <w:r>
        <w:t>ex. Operands in expressions, declaring variables before used</w:t>
      </w:r>
    </w:p>
    <w:p w:rsidR="00DE6F9F" w:rsidRDefault="00891552" w:rsidP="00DE6F9F">
      <w:pPr>
        <w:pStyle w:val="ListParagraph"/>
        <w:numPr>
          <w:ilvl w:val="0"/>
          <w:numId w:val="2"/>
        </w:numPr>
      </w:pPr>
      <w:r>
        <w:t>Attribute grammars – addons to CFGs to carry semantic info on parse tree nodes</w:t>
      </w:r>
    </w:p>
    <w:p w:rsidR="00D42727" w:rsidRDefault="00D42727" w:rsidP="00D42727">
      <w:pPr>
        <w:pStyle w:val="ListParagraph"/>
        <w:numPr>
          <w:ilvl w:val="1"/>
          <w:numId w:val="2"/>
        </w:numPr>
      </w:pPr>
      <w:r>
        <w:t>Used for static semantic specification</w:t>
      </w:r>
    </w:p>
    <w:p w:rsidR="00605AFD" w:rsidRDefault="00605AFD" w:rsidP="00605AFD">
      <w:pPr>
        <w:pStyle w:val="ListParagraph"/>
        <w:numPr>
          <w:ilvl w:val="1"/>
          <w:numId w:val="2"/>
        </w:numPr>
      </w:pPr>
      <w:r>
        <w:t>For each grammar symbol x there is a set A(x) of attribute values</w:t>
      </w:r>
    </w:p>
    <w:p w:rsidR="00605AFD" w:rsidRDefault="00605AFD" w:rsidP="00605AFD">
      <w:pPr>
        <w:pStyle w:val="ListParagraph"/>
        <w:numPr>
          <w:ilvl w:val="1"/>
          <w:numId w:val="2"/>
        </w:numPr>
      </w:pPr>
      <w:r>
        <w:t>Each rule has a set of functions that define attributes of its nonterminals</w:t>
      </w:r>
    </w:p>
    <w:p w:rsidR="004912AB" w:rsidRDefault="004912AB" w:rsidP="00605AFD">
      <w:pPr>
        <w:pStyle w:val="ListParagraph"/>
        <w:numPr>
          <w:ilvl w:val="1"/>
          <w:numId w:val="2"/>
        </w:numPr>
      </w:pPr>
      <w:r>
        <w:t>Rules may have predicates to check attribute consistency</w:t>
      </w:r>
    </w:p>
    <w:p w:rsidR="00605AFD" w:rsidRDefault="00AD735B" w:rsidP="00605AFD">
      <w:pPr>
        <w:pStyle w:val="ListParagraph"/>
        <w:numPr>
          <w:ilvl w:val="1"/>
          <w:numId w:val="2"/>
        </w:numPr>
      </w:pPr>
      <w:r>
        <w:t xml:space="preserve">Synthesized attributes – </w:t>
      </w:r>
      <w:r w:rsidR="008A24FC">
        <w:t>gets values from attributes attached to children nonterminal</w:t>
      </w:r>
    </w:p>
    <w:p w:rsidR="00AD735B" w:rsidRDefault="00AD735B" w:rsidP="00605AFD">
      <w:pPr>
        <w:pStyle w:val="ListParagraph"/>
        <w:numPr>
          <w:ilvl w:val="1"/>
          <w:numId w:val="2"/>
        </w:numPr>
      </w:pPr>
      <w:r>
        <w:t xml:space="preserve">Inherited attributes – </w:t>
      </w:r>
      <w:r w:rsidR="001D588F">
        <w:t>gets values</w:t>
      </w:r>
      <w:r w:rsidR="008A24FC">
        <w:t xml:space="preserve"> from attributes</w:t>
      </w:r>
      <w:r w:rsidR="001D588F">
        <w:t xml:space="preserve"> attached to parent nonterminal</w:t>
      </w:r>
    </w:p>
    <w:p w:rsidR="00AD735B" w:rsidRDefault="00AD735B" w:rsidP="00605AFD">
      <w:pPr>
        <w:pStyle w:val="ListParagraph"/>
        <w:numPr>
          <w:ilvl w:val="1"/>
          <w:numId w:val="2"/>
        </w:numPr>
      </w:pPr>
      <w:r>
        <w:t xml:space="preserve">Intrinsic attributes – </w:t>
      </w:r>
      <w:r w:rsidR="00A06F85">
        <w:t>default, initial attributes</w:t>
      </w:r>
    </w:p>
    <w:p w:rsidR="007F75CD" w:rsidRDefault="00AD735B" w:rsidP="007F75CD">
      <w:pPr>
        <w:pStyle w:val="ListParagraph"/>
        <w:numPr>
          <w:ilvl w:val="1"/>
          <w:numId w:val="2"/>
        </w:numPr>
      </w:pPr>
      <w:r>
        <w:t xml:space="preserve">Fully attributed – </w:t>
      </w:r>
      <w:r w:rsidR="00F25E1C">
        <w:t>when a parse tree ha</w:t>
      </w:r>
      <w:r w:rsidR="009E78B5">
        <w:t>s</w:t>
      </w:r>
      <w:r w:rsidR="00F25E1C">
        <w:t xml:space="preserve"> all attribute values completed</w:t>
      </w:r>
    </w:p>
    <w:p w:rsidR="00B23DC8" w:rsidRDefault="00B23DC8" w:rsidP="00B23DC8">
      <w:pPr>
        <w:pStyle w:val="ListParagraph"/>
        <w:numPr>
          <w:ilvl w:val="0"/>
          <w:numId w:val="2"/>
        </w:numPr>
      </w:pPr>
      <w:r>
        <w:t>Operational semantics – describes meaning of a program by executing its statements on a machine</w:t>
      </w:r>
    </w:p>
    <w:p w:rsidR="00B23DC8" w:rsidRDefault="00B23DC8" w:rsidP="00B23DC8">
      <w:pPr>
        <w:pStyle w:val="ListParagraph"/>
        <w:numPr>
          <w:ilvl w:val="1"/>
          <w:numId w:val="2"/>
        </w:numPr>
      </w:pPr>
      <w:r>
        <w:t xml:space="preserve">For high level language, virtual machine is needed </w:t>
      </w:r>
    </w:p>
    <w:p w:rsidR="00AB25CE" w:rsidRDefault="00AB25CE" w:rsidP="00AB25CE">
      <w:pPr>
        <w:pStyle w:val="ListParagraph"/>
        <w:numPr>
          <w:ilvl w:val="0"/>
          <w:numId w:val="2"/>
        </w:numPr>
      </w:pPr>
      <w:r>
        <w:t xml:space="preserve">Denotational semantics </w:t>
      </w:r>
      <w:r w:rsidR="000A1236">
        <w:t>–</w:t>
      </w:r>
      <w:r>
        <w:t xml:space="preserve"> </w:t>
      </w:r>
      <w:r w:rsidR="000A1236">
        <w:t xml:space="preserve">defines a math object for each language entity, function maps instances of entities onto instances of objects </w:t>
      </w:r>
    </w:p>
    <w:p w:rsidR="00F64121" w:rsidRDefault="00F64121" w:rsidP="00F64121">
      <w:pPr>
        <w:pStyle w:val="ListParagraph"/>
        <w:numPr>
          <w:ilvl w:val="1"/>
          <w:numId w:val="2"/>
        </w:numPr>
      </w:pPr>
      <w:r>
        <w:t xml:space="preserve">State of a program is a </w:t>
      </w:r>
      <w:proofErr w:type="gramStart"/>
      <w:r>
        <w:t>set variables</w:t>
      </w:r>
      <w:proofErr w:type="gramEnd"/>
      <w:r>
        <w:t xml:space="preserve"> (in pair form)</w:t>
      </w:r>
    </w:p>
    <w:p w:rsidR="00683521" w:rsidRPr="007C3F17" w:rsidRDefault="00683521" w:rsidP="007C3F17">
      <w:pPr>
        <w:jc w:val="center"/>
        <w:rPr>
          <w:b/>
          <w:sz w:val="28"/>
        </w:rPr>
      </w:pPr>
      <w:r>
        <w:rPr>
          <w:b/>
          <w:sz w:val="28"/>
        </w:rPr>
        <w:t>CH 4</w:t>
      </w:r>
    </w:p>
    <w:p w:rsidR="009E4EC5" w:rsidRDefault="009E4EC5" w:rsidP="00683521">
      <w:pPr>
        <w:pStyle w:val="ListParagraph"/>
        <w:numPr>
          <w:ilvl w:val="0"/>
          <w:numId w:val="3"/>
        </w:numPr>
      </w:pPr>
      <w:r>
        <w:t>Language implementation systems must analyze source code</w:t>
      </w:r>
    </w:p>
    <w:p w:rsidR="00683521" w:rsidRDefault="00E477E4" w:rsidP="00683521">
      <w:pPr>
        <w:pStyle w:val="ListParagraph"/>
        <w:numPr>
          <w:ilvl w:val="0"/>
          <w:numId w:val="3"/>
        </w:numPr>
      </w:pPr>
      <w:r>
        <w:t xml:space="preserve">Nearly all syntax analysis </w:t>
      </w:r>
      <w:r w:rsidR="009E4EC5">
        <w:t>is based on formal description of language syntax</w:t>
      </w:r>
      <w:r w:rsidR="00B73D76">
        <w:t xml:space="preserve"> (BNF)</w:t>
      </w:r>
    </w:p>
    <w:p w:rsidR="009E4EC5" w:rsidRDefault="009E4EC5" w:rsidP="009E4EC5">
      <w:pPr>
        <w:pStyle w:val="ListParagraph"/>
        <w:numPr>
          <w:ilvl w:val="1"/>
          <w:numId w:val="3"/>
        </w:numPr>
        <w:spacing w:line="240" w:lineRule="auto"/>
      </w:pPr>
      <w:r>
        <w:t>Has 2 parts, low level lexical analyzer and high</w:t>
      </w:r>
      <w:r w:rsidR="00EF5F02">
        <w:t>-</w:t>
      </w:r>
      <w:r>
        <w:t>level syntax analyzer/parser</w:t>
      </w:r>
    </w:p>
    <w:p w:rsidR="00831B41" w:rsidRDefault="00831B41" w:rsidP="00831B41">
      <w:pPr>
        <w:pStyle w:val="ListParagraph"/>
        <w:numPr>
          <w:ilvl w:val="2"/>
          <w:numId w:val="3"/>
        </w:numPr>
      </w:pPr>
      <w:r>
        <w:t>Lexical analyzer – pattern matcher for character strings, identifies substrings in source code that belong together (lexemes</w:t>
      </w:r>
      <w:r w:rsidR="007B7A9B">
        <w:t>/tokens</w:t>
      </w:r>
      <w:r>
        <w:t>)</w:t>
      </w:r>
    </w:p>
    <w:p w:rsidR="009806DB" w:rsidRDefault="009806DB" w:rsidP="00831B41">
      <w:pPr>
        <w:pStyle w:val="ListParagraph"/>
        <w:numPr>
          <w:ilvl w:val="2"/>
          <w:numId w:val="3"/>
        </w:numPr>
      </w:pPr>
      <w:r>
        <w:t>Reserved words and identifiers can be identified by a table lookup</w:t>
      </w:r>
    </w:p>
    <w:p w:rsidR="009806DB" w:rsidRDefault="009806DB" w:rsidP="00831B41">
      <w:pPr>
        <w:pStyle w:val="ListParagraph"/>
        <w:numPr>
          <w:ilvl w:val="2"/>
          <w:numId w:val="3"/>
        </w:numPr>
      </w:pPr>
      <w:r>
        <w:t xml:space="preserve">Characters are interpreted and given classes ex. </w:t>
      </w:r>
      <w:r w:rsidR="00DE5B23">
        <w:t>D</w:t>
      </w:r>
      <w:r>
        <w:t>igit</w:t>
      </w:r>
    </w:p>
    <w:p w:rsidR="00DE5B23" w:rsidRDefault="00DE5B23" w:rsidP="00831B41">
      <w:pPr>
        <w:pStyle w:val="ListParagraph"/>
        <w:numPr>
          <w:ilvl w:val="2"/>
          <w:numId w:val="3"/>
        </w:numPr>
      </w:pPr>
      <w:r>
        <w:t>Lexical analyzer subprograms:</w:t>
      </w:r>
    </w:p>
    <w:p w:rsidR="00DE5B23" w:rsidRDefault="00DE5B23" w:rsidP="00DE5B23">
      <w:pPr>
        <w:pStyle w:val="ListParagraph"/>
        <w:numPr>
          <w:ilvl w:val="3"/>
          <w:numId w:val="3"/>
        </w:numPr>
      </w:pPr>
      <w:proofErr w:type="spellStart"/>
      <w:r>
        <w:t>getChar</w:t>
      </w:r>
      <w:proofErr w:type="spellEnd"/>
      <w:r>
        <w:t xml:space="preserve"> – gets next char in input, </w:t>
      </w:r>
      <w:r w:rsidR="005A7088">
        <w:t>stores</w:t>
      </w:r>
      <w:r>
        <w:t xml:space="preserve"> in </w:t>
      </w:r>
      <w:proofErr w:type="spellStart"/>
      <w:r>
        <w:t>nextChar</w:t>
      </w:r>
      <w:proofErr w:type="spellEnd"/>
      <w:r w:rsidR="005A7088">
        <w:t xml:space="preserve">, determines its class and stores it in </w:t>
      </w:r>
      <w:proofErr w:type="spellStart"/>
      <w:r w:rsidR="005A7088">
        <w:t>charClass</w:t>
      </w:r>
      <w:proofErr w:type="spellEnd"/>
    </w:p>
    <w:p w:rsidR="005A7088" w:rsidRDefault="005A7088" w:rsidP="00DE5B23">
      <w:pPr>
        <w:pStyle w:val="ListParagraph"/>
        <w:numPr>
          <w:ilvl w:val="3"/>
          <w:numId w:val="3"/>
        </w:numPr>
      </w:pPr>
      <w:proofErr w:type="spellStart"/>
      <w:r>
        <w:t>addChar</w:t>
      </w:r>
      <w:proofErr w:type="spellEnd"/>
      <w:r>
        <w:t xml:space="preserve"> – puts </w:t>
      </w:r>
      <w:proofErr w:type="spellStart"/>
      <w:r>
        <w:t>nextChar</w:t>
      </w:r>
      <w:proofErr w:type="spellEnd"/>
      <w:r>
        <w:t xml:space="preserve"> char into place lexeme is being accumulated</w:t>
      </w:r>
    </w:p>
    <w:p w:rsidR="005A7088" w:rsidRDefault="005A7088" w:rsidP="00DE5B23">
      <w:pPr>
        <w:pStyle w:val="ListParagraph"/>
        <w:numPr>
          <w:ilvl w:val="3"/>
          <w:numId w:val="3"/>
        </w:numPr>
      </w:pPr>
      <w:r>
        <w:t>lookup – determines whether the lexeme string is a reserved word</w:t>
      </w:r>
    </w:p>
    <w:p w:rsidR="0043581E" w:rsidRDefault="007B7A9B" w:rsidP="007B7A9B">
      <w:pPr>
        <w:pStyle w:val="ListParagraph"/>
        <w:numPr>
          <w:ilvl w:val="0"/>
          <w:numId w:val="3"/>
        </w:numPr>
      </w:pPr>
      <w:r>
        <w:t>State Diagram – maps and describes tokens in a diagram</w:t>
      </w:r>
    </w:p>
    <w:p w:rsidR="00105AD8" w:rsidRDefault="0043581E" w:rsidP="0043581E">
      <w:pPr>
        <w:pStyle w:val="ListParagraph"/>
        <w:numPr>
          <w:ilvl w:val="1"/>
          <w:numId w:val="3"/>
        </w:numPr>
      </w:pPr>
      <w:r>
        <w:t>One approach to making a lexical analyzer</w:t>
      </w:r>
      <w:r w:rsidR="007B7A9B">
        <w:t xml:space="preserve"> </w:t>
      </w:r>
    </w:p>
    <w:p w:rsidR="0004215C" w:rsidRDefault="00D17471" w:rsidP="0004215C">
      <w:pPr>
        <w:pStyle w:val="ListParagraph"/>
        <w:ind w:left="1080"/>
      </w:pPr>
      <w:r w:rsidRPr="00D17471">
        <w:rPr>
          <w:noProof/>
        </w:rPr>
        <w:lastRenderedPageBreak/>
        <w:drawing>
          <wp:inline distT="0" distB="0" distL="0" distR="0" wp14:anchorId="4E74B002" wp14:editId="1BD6A331">
            <wp:extent cx="2575560" cy="1569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392" cy="1597201"/>
                    </a:xfrm>
                    <a:prstGeom prst="rect">
                      <a:avLst/>
                    </a:prstGeom>
                  </pic:spPr>
                </pic:pic>
              </a:graphicData>
            </a:graphic>
          </wp:inline>
        </w:drawing>
      </w:r>
    </w:p>
    <w:p w:rsidR="00EE4394" w:rsidRDefault="00EE4394" w:rsidP="00683521">
      <w:pPr>
        <w:pStyle w:val="ListParagraph"/>
        <w:numPr>
          <w:ilvl w:val="0"/>
          <w:numId w:val="3"/>
        </w:numPr>
      </w:pPr>
      <w:r>
        <w:t xml:space="preserve">Parsing </w:t>
      </w:r>
      <w:r w:rsidR="00D17471">
        <w:t>tasks: find all syntax errors, for each, produce a diagnostic message, and produce parse tree or at least a trace of it, for the program</w:t>
      </w:r>
    </w:p>
    <w:p w:rsidR="00C95283" w:rsidRDefault="00C95283" w:rsidP="00C95283">
      <w:pPr>
        <w:pStyle w:val="ListParagraph"/>
        <w:numPr>
          <w:ilvl w:val="1"/>
          <w:numId w:val="3"/>
        </w:numPr>
      </w:pPr>
      <w:r>
        <w:t>Parsers that work for any unambiguous gramm</w:t>
      </w:r>
      <w:r w:rsidR="00DA09D6">
        <w:t>a</w:t>
      </w:r>
      <w:r>
        <w:t>rs are complex and inefficient O(n</w:t>
      </w:r>
      <w:r>
        <w:rPr>
          <w:vertAlign w:val="superscript"/>
        </w:rPr>
        <w:t>3</w:t>
      </w:r>
      <w:r>
        <w:t>)</w:t>
      </w:r>
    </w:p>
    <w:p w:rsidR="00C95283" w:rsidRDefault="00C95283" w:rsidP="00C95283">
      <w:pPr>
        <w:pStyle w:val="ListParagraph"/>
        <w:numPr>
          <w:ilvl w:val="2"/>
          <w:numId w:val="3"/>
        </w:numPr>
      </w:pPr>
      <w:r>
        <w:t>Compilers use parsers that only work for subset of unambiguous gramm</w:t>
      </w:r>
      <w:r w:rsidR="00DA09D6">
        <w:t>a</w:t>
      </w:r>
      <w:r>
        <w:t>rs O(n)</w:t>
      </w:r>
    </w:p>
    <w:p w:rsidR="003F5B14" w:rsidRDefault="003F5B14" w:rsidP="003F5B14">
      <w:pPr>
        <w:pStyle w:val="ListParagraph"/>
        <w:numPr>
          <w:ilvl w:val="1"/>
          <w:numId w:val="3"/>
        </w:numPr>
      </w:pPr>
      <w:r>
        <w:t>Top-down parser – creates the parse tree starting at the root</w:t>
      </w:r>
      <w:r w:rsidR="001B7FE6">
        <w:t>, leftmost derivation</w:t>
      </w:r>
    </w:p>
    <w:p w:rsidR="00DD2EFE" w:rsidRDefault="00DD2EFE" w:rsidP="00DD2EFE">
      <w:pPr>
        <w:pStyle w:val="ListParagraph"/>
        <w:numPr>
          <w:ilvl w:val="2"/>
          <w:numId w:val="3"/>
        </w:numPr>
      </w:pPr>
      <w:r>
        <w:t xml:space="preserve">Recursive-Descent parsing – </w:t>
      </w:r>
      <w:r w:rsidR="00DA09D6">
        <w:t>each nonterminal in grammar has a subprogram which parses sentences that the nonterminal generates</w:t>
      </w:r>
    </w:p>
    <w:p w:rsidR="00CA7ADE" w:rsidRDefault="00CA7ADE" w:rsidP="00CA7ADE">
      <w:pPr>
        <w:pStyle w:val="ListParagraph"/>
        <w:numPr>
          <w:ilvl w:val="3"/>
          <w:numId w:val="3"/>
        </w:numPr>
      </w:pPr>
      <w:r>
        <w:t>EBNF makes RD parsing more efficient, minimizes nonterminals</w:t>
      </w:r>
    </w:p>
    <w:p w:rsidR="00E95AFC" w:rsidRDefault="00E95AFC" w:rsidP="00CA7ADE">
      <w:pPr>
        <w:pStyle w:val="ListParagraph"/>
        <w:numPr>
          <w:ilvl w:val="3"/>
          <w:numId w:val="3"/>
        </w:numPr>
      </w:pPr>
      <w:r>
        <w:t xml:space="preserve">Associated parsing subprogram – compares first terminal systems in each RHS of rule with the token stored in </w:t>
      </w:r>
      <w:proofErr w:type="spellStart"/>
      <w:r>
        <w:t>nextToken</w:t>
      </w:r>
      <w:proofErr w:type="spellEnd"/>
      <w:r>
        <w:t>, if match continue, else error</w:t>
      </w:r>
    </w:p>
    <w:p w:rsidR="00A038E1" w:rsidRDefault="00A038E1" w:rsidP="00CA7ADE">
      <w:pPr>
        <w:pStyle w:val="ListParagraph"/>
        <w:numPr>
          <w:ilvl w:val="3"/>
          <w:numId w:val="3"/>
        </w:numPr>
      </w:pPr>
      <w:r>
        <w:t>If top down parser is used, grammar c</w:t>
      </w:r>
      <w:r w:rsidR="00FC4A47">
        <w:t>annot use left recursion</w:t>
      </w:r>
      <w:r>
        <w:t xml:space="preserve"> or have pairwise </w:t>
      </w:r>
      <w:proofErr w:type="spellStart"/>
      <w:r>
        <w:t>disjointness</w:t>
      </w:r>
      <w:proofErr w:type="spellEnd"/>
    </w:p>
    <w:p w:rsidR="001720A8" w:rsidRDefault="001720A8" w:rsidP="001720A8">
      <w:pPr>
        <w:pStyle w:val="ListParagraph"/>
        <w:numPr>
          <w:ilvl w:val="4"/>
          <w:numId w:val="3"/>
        </w:numPr>
      </w:pPr>
      <w:r>
        <w:t xml:space="preserve">Left recursion solution: </w:t>
      </w:r>
    </w:p>
    <w:p w:rsidR="001720A8" w:rsidRDefault="001720A8" w:rsidP="001720A8">
      <w:pPr>
        <w:pStyle w:val="ListParagraph"/>
        <w:ind w:left="3240"/>
      </w:pPr>
      <w:r>
        <w:rPr>
          <w:noProof/>
        </w:rPr>
        <w:drawing>
          <wp:inline distT="0" distB="0" distL="0" distR="0" wp14:anchorId="3A9F6293" wp14:editId="4CFB3034">
            <wp:extent cx="2744047"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8605" cy="978380"/>
                    </a:xfrm>
                    <a:prstGeom prst="rect">
                      <a:avLst/>
                    </a:prstGeom>
                  </pic:spPr>
                </pic:pic>
              </a:graphicData>
            </a:graphic>
          </wp:inline>
        </w:drawing>
      </w:r>
    </w:p>
    <w:p w:rsidR="00A11414" w:rsidRDefault="00A038E1" w:rsidP="00A038E1">
      <w:pPr>
        <w:pStyle w:val="ListParagraph"/>
        <w:numPr>
          <w:ilvl w:val="4"/>
          <w:numId w:val="3"/>
        </w:numPr>
      </w:pPr>
      <w:r>
        <w:t xml:space="preserve">Pairwise </w:t>
      </w:r>
      <w:proofErr w:type="spellStart"/>
      <w:r>
        <w:t>Disjointness</w:t>
      </w:r>
      <w:proofErr w:type="spellEnd"/>
      <w:r>
        <w:t xml:space="preserve"> – for rules with multiple RHS, none can have the same first terminal</w:t>
      </w:r>
      <w:r w:rsidR="00FC4A47">
        <w:t xml:space="preserve"> </w:t>
      </w:r>
    </w:p>
    <w:p w:rsidR="00EE4394" w:rsidRDefault="003F5B14" w:rsidP="00DD2EFE">
      <w:pPr>
        <w:pStyle w:val="ListParagraph"/>
        <w:numPr>
          <w:ilvl w:val="1"/>
          <w:numId w:val="3"/>
        </w:numPr>
      </w:pPr>
      <w:r>
        <w:t>Bottom-up parser – creates parse tree starting at the leaves</w:t>
      </w:r>
      <w:r w:rsidR="001B7FE6">
        <w:t>, reverse of rightmost derivation</w:t>
      </w:r>
    </w:p>
    <w:p w:rsidR="00C95283" w:rsidRDefault="00FD078D" w:rsidP="002A2F83">
      <w:pPr>
        <w:pStyle w:val="ListParagraph"/>
        <w:numPr>
          <w:ilvl w:val="2"/>
          <w:numId w:val="3"/>
        </w:numPr>
      </w:pPr>
      <w:r>
        <w:t>Finds substring of right sentential form that is RHS of rule that reduces to previous sentential form</w:t>
      </w:r>
    </w:p>
    <w:p w:rsidR="002A2F83" w:rsidRDefault="002A2F83" w:rsidP="002A2F83">
      <w:pPr>
        <w:pStyle w:val="ListParagraph"/>
        <w:numPr>
          <w:ilvl w:val="2"/>
          <w:numId w:val="3"/>
        </w:numPr>
      </w:pPr>
      <w:r>
        <w:t xml:space="preserve">LR family </w:t>
      </w:r>
      <w:r w:rsidR="00E53030">
        <w:t>–</w:t>
      </w:r>
      <w:r>
        <w:t xml:space="preserve"> a</w:t>
      </w:r>
      <w:r w:rsidR="00E53030">
        <w:t xml:space="preserve"> </w:t>
      </w:r>
      <w:r w:rsidR="00C322B0">
        <w:t xml:space="preserve">table driven </w:t>
      </w:r>
      <w:r w:rsidR="009B21C5">
        <w:t>parser family that stores the states of the parser</w:t>
      </w:r>
    </w:p>
    <w:p w:rsidR="0070029D" w:rsidRDefault="0070029D" w:rsidP="002A2F83">
      <w:pPr>
        <w:pStyle w:val="ListParagraph"/>
        <w:numPr>
          <w:ilvl w:val="2"/>
          <w:numId w:val="3"/>
        </w:numPr>
      </w:pPr>
      <w:r>
        <w:t>Parse</w:t>
      </w:r>
      <w:r w:rsidR="0074344F">
        <w:t xml:space="preserve"> action</w:t>
      </w:r>
      <w:r>
        <w:t xml:space="preserve"> </w:t>
      </w:r>
      <w:r w:rsidR="00653133">
        <w:t>table</w:t>
      </w:r>
    </w:p>
    <w:p w:rsidR="00F42140" w:rsidRPr="00F42140" w:rsidRDefault="00F42140" w:rsidP="00F42140">
      <w:pPr>
        <w:jc w:val="center"/>
        <w:rPr>
          <w:b/>
          <w:sz w:val="28"/>
        </w:rPr>
      </w:pPr>
      <w:r>
        <w:rPr>
          <w:b/>
          <w:sz w:val="28"/>
        </w:rPr>
        <w:t>CH 5</w:t>
      </w:r>
    </w:p>
    <w:p w:rsidR="006C1593" w:rsidRDefault="006C1593" w:rsidP="00E84009">
      <w:pPr>
        <w:pStyle w:val="ListParagraph"/>
        <w:numPr>
          <w:ilvl w:val="0"/>
          <w:numId w:val="4"/>
        </w:numPr>
      </w:pPr>
      <w:r>
        <w:t xml:space="preserve">Imperative languages are abstractions of von Neumann architecture </w:t>
      </w:r>
    </w:p>
    <w:p w:rsidR="00F42140" w:rsidRDefault="006C1593" w:rsidP="006C1593">
      <w:pPr>
        <w:pStyle w:val="ListParagraph"/>
        <w:numPr>
          <w:ilvl w:val="1"/>
          <w:numId w:val="4"/>
        </w:numPr>
      </w:pPr>
      <w:r>
        <w:t>Data and programs stored in memory</w:t>
      </w:r>
    </w:p>
    <w:p w:rsidR="003745BF" w:rsidRDefault="00421CF4" w:rsidP="003745BF">
      <w:pPr>
        <w:pStyle w:val="ListParagraph"/>
        <w:numPr>
          <w:ilvl w:val="0"/>
          <w:numId w:val="4"/>
        </w:numPr>
      </w:pPr>
      <w:r>
        <w:t xml:space="preserve">In all languages except </w:t>
      </w:r>
      <w:r w:rsidR="00161020">
        <w:t>F</w:t>
      </w:r>
      <w:r>
        <w:t xml:space="preserve">ortran, key words are reserved words, </w:t>
      </w:r>
      <w:proofErr w:type="spellStart"/>
      <w:r>
        <w:t>can not</w:t>
      </w:r>
      <w:proofErr w:type="spellEnd"/>
      <w:r>
        <w:t xml:space="preserve"> be user defined names</w:t>
      </w:r>
    </w:p>
    <w:p w:rsidR="00D90186" w:rsidRDefault="00E32651" w:rsidP="003745BF">
      <w:pPr>
        <w:pStyle w:val="ListParagraph"/>
        <w:numPr>
          <w:ilvl w:val="0"/>
          <w:numId w:val="4"/>
        </w:numPr>
      </w:pPr>
      <w:r>
        <w:t>Named constant – variable that is bound to the same value through its lifetime</w:t>
      </w:r>
    </w:p>
    <w:p w:rsidR="006C1593" w:rsidRDefault="00161020" w:rsidP="00186934">
      <w:pPr>
        <w:pStyle w:val="ListParagraph"/>
        <w:numPr>
          <w:ilvl w:val="0"/>
          <w:numId w:val="4"/>
        </w:numPr>
      </w:pPr>
      <w:r>
        <w:t>Variable – abstraction of a memory cell(s)</w:t>
      </w:r>
      <w:r w:rsidR="00186934">
        <w:t xml:space="preserve">, </w:t>
      </w:r>
      <w:r w:rsidR="006C1593">
        <w:t>defined by attributes</w:t>
      </w:r>
      <w:r w:rsidR="00300ABA">
        <w:t xml:space="preserve"> </w:t>
      </w:r>
      <w:r w:rsidR="004C10E4">
        <w:t>ex.</w:t>
      </w:r>
      <w:r w:rsidR="00300ABA">
        <w:t xml:space="preserve"> name, </w:t>
      </w:r>
      <w:r w:rsidR="004C10E4">
        <w:t xml:space="preserve">memory </w:t>
      </w:r>
      <w:r w:rsidR="00300ABA">
        <w:t>address, value, type, lifetime, and scope</w:t>
      </w:r>
    </w:p>
    <w:p w:rsidR="0045161D" w:rsidRDefault="0045161D" w:rsidP="0045161D">
      <w:pPr>
        <w:pStyle w:val="ListParagraph"/>
        <w:numPr>
          <w:ilvl w:val="1"/>
          <w:numId w:val="4"/>
        </w:numPr>
      </w:pPr>
      <w:r>
        <w:t>Variable names are not always defined; reserved words, name length, and case sensitivity can be restricting</w:t>
      </w:r>
    </w:p>
    <w:p w:rsidR="00186934" w:rsidRDefault="00186934" w:rsidP="0045161D">
      <w:pPr>
        <w:pStyle w:val="ListParagraph"/>
        <w:numPr>
          <w:ilvl w:val="1"/>
          <w:numId w:val="4"/>
        </w:numPr>
      </w:pPr>
      <w:r>
        <w:lastRenderedPageBreak/>
        <w:t>Addresses of variables can change during execution</w:t>
      </w:r>
    </w:p>
    <w:p w:rsidR="0045161D" w:rsidRDefault="0045161D" w:rsidP="00186934">
      <w:pPr>
        <w:pStyle w:val="ListParagraph"/>
        <w:numPr>
          <w:ilvl w:val="2"/>
          <w:numId w:val="4"/>
        </w:numPr>
      </w:pPr>
      <w:r>
        <w:t xml:space="preserve">Aliases </w:t>
      </w:r>
      <w:r w:rsidR="00186934">
        <w:t>– variables that share a memory location</w:t>
      </w:r>
    </w:p>
    <w:p w:rsidR="00AF7222" w:rsidRDefault="00AF7222" w:rsidP="00186934">
      <w:pPr>
        <w:pStyle w:val="ListParagraph"/>
        <w:numPr>
          <w:ilvl w:val="2"/>
          <w:numId w:val="4"/>
        </w:numPr>
      </w:pPr>
      <w:r>
        <w:t>Abstract memory cell – physical cell(s) associated with a variable</w:t>
      </w:r>
    </w:p>
    <w:p w:rsidR="001057B5" w:rsidRDefault="001057B5" w:rsidP="0045161D">
      <w:pPr>
        <w:pStyle w:val="ListParagraph"/>
        <w:numPr>
          <w:ilvl w:val="1"/>
          <w:numId w:val="4"/>
        </w:numPr>
      </w:pPr>
      <w:r>
        <w:t xml:space="preserve">Type determines </w:t>
      </w:r>
      <w:r w:rsidR="00DB164B">
        <w:t>range of values and set of operations</w:t>
      </w:r>
    </w:p>
    <w:p w:rsidR="00612DF9" w:rsidRDefault="00612DF9" w:rsidP="00612DF9">
      <w:pPr>
        <w:pStyle w:val="ListParagraph"/>
        <w:numPr>
          <w:ilvl w:val="2"/>
          <w:numId w:val="4"/>
        </w:numPr>
      </w:pPr>
      <w:r>
        <w:t>Explicit variable declaration is normal type declaration</w:t>
      </w:r>
    </w:p>
    <w:p w:rsidR="00612DF9" w:rsidRDefault="00612DF9" w:rsidP="00612DF9">
      <w:pPr>
        <w:pStyle w:val="ListParagraph"/>
        <w:numPr>
          <w:ilvl w:val="2"/>
          <w:numId w:val="4"/>
        </w:numPr>
      </w:pPr>
      <w:r>
        <w:t>Implicit declaration uses conventions like type inferencing</w:t>
      </w:r>
    </w:p>
    <w:p w:rsidR="00625E45" w:rsidRDefault="00625E45" w:rsidP="00612DF9">
      <w:pPr>
        <w:pStyle w:val="ListParagraph"/>
        <w:numPr>
          <w:ilvl w:val="2"/>
          <w:numId w:val="4"/>
        </w:numPr>
      </w:pPr>
      <w:r>
        <w:t xml:space="preserve">Strong typing – detecting all </w:t>
      </w:r>
      <w:r w:rsidR="00442C4D">
        <w:t>type errors</w:t>
      </w:r>
    </w:p>
    <w:p w:rsidR="00612B42" w:rsidRDefault="00612B42" w:rsidP="00612B42">
      <w:pPr>
        <w:pStyle w:val="ListParagraph"/>
        <w:numPr>
          <w:ilvl w:val="1"/>
          <w:numId w:val="4"/>
        </w:numPr>
      </w:pPr>
      <w:r>
        <w:t>Scope – range of statements a variable is visible to</w:t>
      </w:r>
    </w:p>
    <w:p w:rsidR="00E56C33" w:rsidRDefault="00E56C33" w:rsidP="005727A2">
      <w:pPr>
        <w:pStyle w:val="ListParagraph"/>
        <w:numPr>
          <w:ilvl w:val="2"/>
          <w:numId w:val="4"/>
        </w:numPr>
      </w:pPr>
      <w:r>
        <w:t>Local variables - defined with local scope (only for class or function)</w:t>
      </w:r>
    </w:p>
    <w:p w:rsidR="00E56C33" w:rsidRDefault="00E56C33" w:rsidP="005727A2">
      <w:pPr>
        <w:pStyle w:val="ListParagraph"/>
        <w:numPr>
          <w:ilvl w:val="2"/>
          <w:numId w:val="4"/>
        </w:numPr>
      </w:pPr>
      <w:r>
        <w:t xml:space="preserve">Nonlocal variable – visible in the code block but not defined there </w:t>
      </w:r>
    </w:p>
    <w:p w:rsidR="00E56C33" w:rsidRDefault="00E56C33" w:rsidP="00E56C33">
      <w:pPr>
        <w:pStyle w:val="ListParagraph"/>
        <w:numPr>
          <w:ilvl w:val="3"/>
          <w:numId w:val="4"/>
        </w:numPr>
      </w:pPr>
      <w:r>
        <w:t>Global variable – type of nonlocal variables</w:t>
      </w:r>
      <w:r w:rsidR="00871D3B">
        <w:t>, accessed in local scope with keyword global</w:t>
      </w:r>
    </w:p>
    <w:p w:rsidR="00787709" w:rsidRDefault="00787709" w:rsidP="00805243">
      <w:pPr>
        <w:pStyle w:val="ListParagraph"/>
        <w:numPr>
          <w:ilvl w:val="2"/>
          <w:numId w:val="4"/>
        </w:numPr>
      </w:pPr>
      <w:r>
        <w:t>Referencing environment – a collection of names that are visible to the statement</w:t>
      </w:r>
    </w:p>
    <w:p w:rsidR="00805243" w:rsidRDefault="00335702" w:rsidP="00805243">
      <w:pPr>
        <w:pStyle w:val="ListParagraph"/>
        <w:numPr>
          <w:ilvl w:val="2"/>
          <w:numId w:val="4"/>
        </w:numPr>
      </w:pPr>
      <w:r>
        <w:t>Static Scoping - t</w:t>
      </w:r>
      <w:r w:rsidR="00805243">
        <w:t xml:space="preserve">o find the </w:t>
      </w:r>
      <w:r w:rsidR="00DD676D">
        <w:t>variable a name references, a program searches for a declaration, first locally, then in increasing scope sizes</w:t>
      </w:r>
    </w:p>
    <w:p w:rsidR="005727A2" w:rsidRDefault="00BD1E2C" w:rsidP="0076377E">
      <w:pPr>
        <w:pStyle w:val="ListParagraph"/>
        <w:numPr>
          <w:ilvl w:val="3"/>
          <w:numId w:val="4"/>
        </w:numPr>
      </w:pPr>
      <w:r>
        <w:t>Enclosing scopes are called static ancestors, nearest ancestor is static parent</w:t>
      </w:r>
    </w:p>
    <w:p w:rsidR="00787709" w:rsidRDefault="00787709" w:rsidP="0076377E">
      <w:pPr>
        <w:pStyle w:val="ListParagraph"/>
        <w:numPr>
          <w:ilvl w:val="3"/>
          <w:numId w:val="4"/>
        </w:numPr>
      </w:pPr>
      <w:r>
        <w:t xml:space="preserve">Referencing environment is local var + vars in static ancestors </w:t>
      </w:r>
    </w:p>
    <w:p w:rsidR="00F82709" w:rsidRDefault="00F82709" w:rsidP="00F82709">
      <w:pPr>
        <w:pStyle w:val="ListParagraph"/>
        <w:numPr>
          <w:ilvl w:val="2"/>
          <w:numId w:val="4"/>
        </w:numPr>
      </w:pPr>
      <w:r>
        <w:t>Dynamic Scoping – based on function calls, not block nesting</w:t>
      </w:r>
    </w:p>
    <w:p w:rsidR="00787709" w:rsidRDefault="00787709" w:rsidP="00787709">
      <w:pPr>
        <w:pStyle w:val="ListParagraph"/>
        <w:numPr>
          <w:ilvl w:val="3"/>
          <w:numId w:val="4"/>
        </w:numPr>
      </w:pPr>
      <w:r>
        <w:t xml:space="preserve">Referencing environment is local var + vars in active subprograms </w:t>
      </w:r>
    </w:p>
    <w:p w:rsidR="00787709" w:rsidRDefault="00787709" w:rsidP="00787709">
      <w:pPr>
        <w:pStyle w:val="ListParagraph"/>
        <w:numPr>
          <w:ilvl w:val="4"/>
          <w:numId w:val="4"/>
        </w:numPr>
      </w:pPr>
      <w:r>
        <w:t>Active Subprogram - execution has begun but hasn’t ended</w:t>
      </w:r>
    </w:p>
    <w:p w:rsidR="00005F66" w:rsidRDefault="00005F66" w:rsidP="00005F66">
      <w:pPr>
        <w:pStyle w:val="ListParagraph"/>
        <w:numPr>
          <w:ilvl w:val="1"/>
          <w:numId w:val="4"/>
        </w:numPr>
      </w:pPr>
      <w:r>
        <w:t xml:space="preserve">Explicit declaration </w:t>
      </w:r>
      <w:r w:rsidR="00936A6D">
        <w:t>– manual defining of variable type ex. Java</w:t>
      </w:r>
    </w:p>
    <w:p w:rsidR="00936A6D" w:rsidRDefault="00936A6D" w:rsidP="00005F66">
      <w:pPr>
        <w:pStyle w:val="ListParagraph"/>
        <w:numPr>
          <w:ilvl w:val="1"/>
          <w:numId w:val="4"/>
        </w:numPr>
      </w:pPr>
      <w:r>
        <w:t xml:space="preserve">Implicit declaration – automatic defining of variable through type inferencing ex. Python, C# </w:t>
      </w:r>
    </w:p>
    <w:p w:rsidR="001057B5" w:rsidRDefault="001057B5" w:rsidP="001057B5">
      <w:pPr>
        <w:pStyle w:val="ListParagraph"/>
        <w:numPr>
          <w:ilvl w:val="0"/>
          <w:numId w:val="4"/>
        </w:numPr>
      </w:pPr>
      <w:r>
        <w:t>Binding – association between entity and attribute</w:t>
      </w:r>
    </w:p>
    <w:p w:rsidR="001057B5" w:rsidRDefault="001057B5" w:rsidP="001057B5">
      <w:pPr>
        <w:pStyle w:val="ListParagraph"/>
        <w:numPr>
          <w:ilvl w:val="1"/>
          <w:numId w:val="4"/>
        </w:numPr>
      </w:pPr>
      <w:r>
        <w:t xml:space="preserve">Ex. Between variable and type or value, operation and </w:t>
      </w:r>
      <w:r w:rsidR="002909CF">
        <w:t>symbol</w:t>
      </w:r>
    </w:p>
    <w:p w:rsidR="007A611F" w:rsidRDefault="007A611F" w:rsidP="001057B5">
      <w:pPr>
        <w:pStyle w:val="ListParagraph"/>
        <w:numPr>
          <w:ilvl w:val="1"/>
          <w:numId w:val="4"/>
        </w:numPr>
      </w:pPr>
      <w:r>
        <w:t>Static binding – first occurs before runtime and remains unchanged through execution</w:t>
      </w:r>
    </w:p>
    <w:p w:rsidR="007A611F" w:rsidRDefault="007A611F" w:rsidP="001057B5">
      <w:pPr>
        <w:pStyle w:val="ListParagraph"/>
        <w:numPr>
          <w:ilvl w:val="1"/>
          <w:numId w:val="4"/>
        </w:numPr>
      </w:pPr>
      <w:r>
        <w:t xml:space="preserve">Dynamic binding – first occurs during execution or can change during execution </w:t>
      </w:r>
    </w:p>
    <w:p w:rsidR="004E7824" w:rsidRDefault="004E7824" w:rsidP="004E7824">
      <w:pPr>
        <w:pStyle w:val="ListParagraph"/>
        <w:numPr>
          <w:ilvl w:val="2"/>
          <w:numId w:val="4"/>
        </w:numPr>
      </w:pPr>
      <w:r>
        <w:t>Dynamic type binding – variable type can change</w:t>
      </w:r>
    </w:p>
    <w:p w:rsidR="004E7824" w:rsidRDefault="004E7824" w:rsidP="004E7824">
      <w:pPr>
        <w:pStyle w:val="ListParagraph"/>
        <w:numPr>
          <w:ilvl w:val="3"/>
          <w:numId w:val="4"/>
        </w:numPr>
      </w:pPr>
      <w:r>
        <w:t>Pro is flexibility but Con is high cost, hard error detection</w:t>
      </w:r>
    </w:p>
    <w:p w:rsidR="001057B5" w:rsidRDefault="001057B5" w:rsidP="001057B5">
      <w:pPr>
        <w:pStyle w:val="ListParagraph"/>
        <w:numPr>
          <w:ilvl w:val="1"/>
          <w:numId w:val="4"/>
        </w:numPr>
      </w:pPr>
      <w:r>
        <w:t>Binding time is time when binding takes place</w:t>
      </w:r>
      <w:r w:rsidR="002909CF">
        <w:t>, 5 different types:</w:t>
      </w:r>
    </w:p>
    <w:p w:rsidR="002909CF" w:rsidRDefault="003546CD" w:rsidP="002909CF">
      <w:pPr>
        <w:pStyle w:val="ListParagraph"/>
        <w:numPr>
          <w:ilvl w:val="2"/>
          <w:numId w:val="4"/>
        </w:numPr>
      </w:pPr>
      <w:r>
        <w:t xml:space="preserve">Language design time </w:t>
      </w:r>
      <w:r w:rsidR="002909CF">
        <w:t>ex. Bind operator symbols to operations</w:t>
      </w:r>
    </w:p>
    <w:p w:rsidR="003546CD" w:rsidRDefault="003546CD" w:rsidP="003546CD">
      <w:pPr>
        <w:pStyle w:val="ListParagraph"/>
        <w:numPr>
          <w:ilvl w:val="2"/>
          <w:numId w:val="4"/>
        </w:numPr>
      </w:pPr>
      <w:r>
        <w:t xml:space="preserve">Language implementation time </w:t>
      </w:r>
      <w:r w:rsidR="002909CF">
        <w:t>ex. Bind floating point type to a representation</w:t>
      </w:r>
    </w:p>
    <w:p w:rsidR="001728D7" w:rsidRDefault="001728D7" w:rsidP="003546CD">
      <w:pPr>
        <w:pStyle w:val="ListParagraph"/>
        <w:numPr>
          <w:ilvl w:val="2"/>
          <w:numId w:val="4"/>
        </w:numPr>
      </w:pPr>
      <w:r>
        <w:t xml:space="preserve">Compile time – during compilation ex. Bind variable to type in Java or C  </w:t>
      </w:r>
    </w:p>
    <w:p w:rsidR="001728D7" w:rsidRDefault="001728D7" w:rsidP="003546CD">
      <w:pPr>
        <w:pStyle w:val="ListParagraph"/>
        <w:numPr>
          <w:ilvl w:val="2"/>
          <w:numId w:val="4"/>
        </w:numPr>
      </w:pPr>
      <w:r>
        <w:t>Load time – when</w:t>
      </w:r>
      <w:r w:rsidR="00511930">
        <w:t xml:space="preserve"> static</w:t>
      </w:r>
      <w:r>
        <w:t xml:space="preserve"> variable is loaded to memory cell</w:t>
      </w:r>
      <w:r w:rsidR="002909CF">
        <w:t xml:space="preserve"> </w:t>
      </w:r>
    </w:p>
    <w:p w:rsidR="007348B9" w:rsidRDefault="001728D7" w:rsidP="00612DF9">
      <w:pPr>
        <w:pStyle w:val="ListParagraph"/>
        <w:numPr>
          <w:ilvl w:val="2"/>
          <w:numId w:val="4"/>
        </w:numPr>
      </w:pPr>
      <w:r>
        <w:t xml:space="preserve">Runtime </w:t>
      </w:r>
      <w:r w:rsidR="00505996">
        <w:t>–</w:t>
      </w:r>
      <w:r>
        <w:t xml:space="preserve"> </w:t>
      </w:r>
      <w:r w:rsidR="00505996">
        <w:t>bind non-static local variable to memory</w:t>
      </w:r>
    </w:p>
    <w:p w:rsidR="00B177E7" w:rsidRDefault="00B177E7" w:rsidP="00B177E7">
      <w:pPr>
        <w:pStyle w:val="ListParagraph"/>
        <w:numPr>
          <w:ilvl w:val="1"/>
          <w:numId w:val="4"/>
        </w:numPr>
      </w:pPr>
      <w:r>
        <w:t>Storage bindings – allocation and deallocation of cells to and from pool of free memory cells</w:t>
      </w:r>
    </w:p>
    <w:p w:rsidR="00062C20" w:rsidRDefault="001654FF" w:rsidP="002959B3">
      <w:pPr>
        <w:pStyle w:val="ListParagraph"/>
        <w:numPr>
          <w:ilvl w:val="1"/>
          <w:numId w:val="4"/>
        </w:numPr>
      </w:pPr>
      <w:r>
        <w:t>Binding l</w:t>
      </w:r>
      <w:r w:rsidR="00B177E7">
        <w:t xml:space="preserve">ifetime – time a </w:t>
      </w:r>
      <w:r w:rsidR="002D6297">
        <w:t>variable</w:t>
      </w:r>
      <w:r w:rsidR="00B177E7">
        <w:t xml:space="preserve"> is stored</w:t>
      </w:r>
      <w:r w:rsidR="00030613">
        <w:t xml:space="preserve"> in a cell</w:t>
      </w:r>
    </w:p>
    <w:p w:rsidR="005940B0" w:rsidRDefault="005940B0" w:rsidP="005940B0">
      <w:pPr>
        <w:pStyle w:val="ListParagraph"/>
        <w:numPr>
          <w:ilvl w:val="2"/>
          <w:numId w:val="4"/>
        </w:numPr>
      </w:pPr>
      <w:r>
        <w:t>Static – first occurs before runtime and remains unchanged through execution</w:t>
      </w:r>
    </w:p>
    <w:p w:rsidR="00062C20" w:rsidRDefault="00062C20" w:rsidP="00062C20">
      <w:pPr>
        <w:pStyle w:val="ListParagraph"/>
        <w:numPr>
          <w:ilvl w:val="2"/>
          <w:numId w:val="4"/>
        </w:numPr>
      </w:pPr>
      <w:r>
        <w:t xml:space="preserve">Stack </w:t>
      </w:r>
      <w:r w:rsidR="00F95971">
        <w:t>dynamic – storage bindings are created for variables when their declaration statements are executed</w:t>
      </w:r>
      <w:r w:rsidR="00DA7674">
        <w:t>, all attributes except address are statically bound</w:t>
      </w:r>
    </w:p>
    <w:p w:rsidR="00680CF5" w:rsidRDefault="00DA7674" w:rsidP="00062C20">
      <w:pPr>
        <w:pStyle w:val="ListParagraph"/>
        <w:numPr>
          <w:ilvl w:val="3"/>
          <w:numId w:val="4"/>
        </w:numPr>
      </w:pPr>
      <w:r>
        <w:t>Pros: allows recursion, conserves storage; Cons: allocation overhead, inefficient addressing</w:t>
      </w:r>
    </w:p>
    <w:p w:rsidR="00680CF5" w:rsidRDefault="00680CF5" w:rsidP="00680CF5">
      <w:pPr>
        <w:pStyle w:val="ListParagraph"/>
        <w:numPr>
          <w:ilvl w:val="2"/>
          <w:numId w:val="4"/>
        </w:numPr>
      </w:pPr>
      <w:r>
        <w:t xml:space="preserve">Explicit heap dynamic – </w:t>
      </w:r>
      <w:r w:rsidR="00F7586F">
        <w:t>anonymous variables allocated and deallocated in heap memory during execution</w:t>
      </w:r>
      <w:r w:rsidR="0037183B">
        <w:t xml:space="preserve"> (created by keyword like new)</w:t>
      </w:r>
    </w:p>
    <w:p w:rsidR="00F7586F" w:rsidRDefault="00F7586F" w:rsidP="00F7586F">
      <w:pPr>
        <w:pStyle w:val="ListParagraph"/>
        <w:numPr>
          <w:ilvl w:val="3"/>
          <w:numId w:val="4"/>
        </w:numPr>
      </w:pPr>
      <w:r>
        <w:t>Accessed only through pointer or reference (not static memory)</w:t>
      </w:r>
    </w:p>
    <w:p w:rsidR="00B817EB" w:rsidRDefault="00680CF5" w:rsidP="00680CF5">
      <w:pPr>
        <w:pStyle w:val="ListParagraph"/>
        <w:numPr>
          <w:ilvl w:val="3"/>
          <w:numId w:val="4"/>
        </w:numPr>
      </w:pPr>
      <w:r>
        <w:lastRenderedPageBreak/>
        <w:t>Ex. All objects in java</w:t>
      </w:r>
      <w:r w:rsidR="00062C20">
        <w:t xml:space="preserve"> </w:t>
      </w:r>
    </w:p>
    <w:p w:rsidR="00612B42" w:rsidRDefault="0037183B" w:rsidP="00612B42">
      <w:pPr>
        <w:pStyle w:val="ListParagraph"/>
        <w:numPr>
          <w:ilvl w:val="2"/>
          <w:numId w:val="4"/>
        </w:numPr>
      </w:pPr>
      <w:r>
        <w:t>Implicit heap dynamic - anonymous variables allocated and deallocated in heap memory during execution by assignment (‘=’)</w:t>
      </w:r>
    </w:p>
    <w:p w:rsidR="00E3746D" w:rsidRDefault="00634282" w:rsidP="00E3746D">
      <w:pPr>
        <w:pStyle w:val="ListParagraph"/>
        <w:numPr>
          <w:ilvl w:val="3"/>
          <w:numId w:val="4"/>
        </w:numPr>
      </w:pPr>
      <w:r>
        <w:t>Pro: variable flexibility, Cons: inefficient (dynamic attributes) and loss of error detection</w:t>
      </w:r>
    </w:p>
    <w:p w:rsidR="00871D3B" w:rsidRDefault="00CD3A69" w:rsidP="00E53335">
      <w:pPr>
        <w:pStyle w:val="ListParagraph"/>
        <w:numPr>
          <w:ilvl w:val="1"/>
          <w:numId w:val="4"/>
        </w:numPr>
      </w:pPr>
      <w:r>
        <w:t xml:space="preserve">Let construct – in most languages, has </w:t>
      </w:r>
      <w:r w:rsidR="006E6335">
        <w:t>a variable binding part and expressions part</w:t>
      </w:r>
    </w:p>
    <w:p w:rsidR="00757727" w:rsidRDefault="003828A5" w:rsidP="003828A5">
      <w:pPr>
        <w:pStyle w:val="ListParagraph"/>
        <w:numPr>
          <w:ilvl w:val="0"/>
          <w:numId w:val="4"/>
        </w:numPr>
      </w:pPr>
      <w:r>
        <w:t>Everything static – run at compile time</w:t>
      </w:r>
    </w:p>
    <w:p w:rsidR="003828A5" w:rsidRDefault="003828A5" w:rsidP="003828A5">
      <w:pPr>
        <w:pStyle w:val="ListParagraph"/>
        <w:numPr>
          <w:ilvl w:val="0"/>
          <w:numId w:val="4"/>
        </w:numPr>
      </w:pPr>
      <w:r>
        <w:t>Everything dynamic – run at run time</w:t>
      </w:r>
    </w:p>
    <w:p w:rsidR="00512E94" w:rsidRPr="006635F7" w:rsidRDefault="006635F7" w:rsidP="006635F7">
      <w:pPr>
        <w:jc w:val="center"/>
        <w:rPr>
          <w:b/>
          <w:sz w:val="28"/>
        </w:rPr>
      </w:pPr>
      <w:r>
        <w:rPr>
          <w:b/>
          <w:sz w:val="28"/>
        </w:rPr>
        <w:t>CH 6 Data Types</w:t>
      </w:r>
    </w:p>
    <w:p w:rsidR="00111E55" w:rsidRDefault="00111E55" w:rsidP="00512E94">
      <w:pPr>
        <w:pStyle w:val="ListParagraph"/>
        <w:numPr>
          <w:ilvl w:val="0"/>
          <w:numId w:val="5"/>
        </w:numPr>
      </w:pPr>
      <w:r>
        <w:t>Data Type – collection of data objects and set of predefined operations on those objects</w:t>
      </w:r>
    </w:p>
    <w:p w:rsidR="006D2072" w:rsidRDefault="006D2072" w:rsidP="00512E94">
      <w:pPr>
        <w:pStyle w:val="ListParagraph"/>
        <w:numPr>
          <w:ilvl w:val="0"/>
          <w:numId w:val="5"/>
        </w:numPr>
      </w:pPr>
      <w:r>
        <w:t>Descriptor – collection of attributes of a variable</w:t>
      </w:r>
    </w:p>
    <w:p w:rsidR="00FD6D5E" w:rsidRDefault="00FD6D5E" w:rsidP="00512E94">
      <w:pPr>
        <w:pStyle w:val="ListParagraph"/>
        <w:numPr>
          <w:ilvl w:val="0"/>
          <w:numId w:val="5"/>
        </w:numPr>
      </w:pPr>
      <w:r>
        <w:t>Object – represents an instance of a user-defined data type</w:t>
      </w:r>
    </w:p>
    <w:p w:rsidR="00512E94" w:rsidRDefault="00512E94" w:rsidP="00512E94">
      <w:pPr>
        <w:pStyle w:val="ListParagraph"/>
        <w:numPr>
          <w:ilvl w:val="0"/>
          <w:numId w:val="5"/>
        </w:numPr>
      </w:pPr>
      <w:r>
        <w:t>Primitive Data Types – most languages have</w:t>
      </w:r>
    </w:p>
    <w:p w:rsidR="00512E94" w:rsidRDefault="00512E94" w:rsidP="00512E94">
      <w:pPr>
        <w:pStyle w:val="ListParagraph"/>
        <w:numPr>
          <w:ilvl w:val="1"/>
          <w:numId w:val="5"/>
        </w:numPr>
      </w:pPr>
      <w:r>
        <w:t>As many as 8 types of integers</w:t>
      </w:r>
    </w:p>
    <w:p w:rsidR="00512E94" w:rsidRDefault="00512E94" w:rsidP="00512E94">
      <w:pPr>
        <w:pStyle w:val="ListParagraph"/>
        <w:numPr>
          <w:ilvl w:val="2"/>
          <w:numId w:val="5"/>
        </w:numPr>
      </w:pPr>
      <w:r>
        <w:t>2s complement</w:t>
      </w:r>
      <w:r w:rsidR="004371A4">
        <w:t xml:space="preserve"> or sign magnitude</w:t>
      </w:r>
      <w:r>
        <w:t xml:space="preserve"> notation for negative</w:t>
      </w:r>
    </w:p>
    <w:p w:rsidR="003A1950" w:rsidRDefault="00852DC7" w:rsidP="003A1950">
      <w:pPr>
        <w:pStyle w:val="ListParagraph"/>
        <w:numPr>
          <w:ilvl w:val="1"/>
          <w:numId w:val="5"/>
        </w:numPr>
      </w:pPr>
      <w:r>
        <w:t>Floats are only approximations of decimals</w:t>
      </w:r>
    </w:p>
    <w:p w:rsidR="00F44D7A" w:rsidRDefault="00852DC7" w:rsidP="00F44D7A">
      <w:pPr>
        <w:pStyle w:val="ListParagraph"/>
        <w:numPr>
          <w:ilvl w:val="2"/>
          <w:numId w:val="5"/>
        </w:numPr>
      </w:pPr>
      <w:r>
        <w:t>IEEE standard 754 is commonly used</w:t>
      </w:r>
    </w:p>
    <w:p w:rsidR="00F44D7A" w:rsidRDefault="00F44D7A" w:rsidP="00F44D7A">
      <w:pPr>
        <w:pStyle w:val="ListParagraph"/>
        <w:numPr>
          <w:ilvl w:val="1"/>
          <w:numId w:val="5"/>
        </w:numPr>
      </w:pPr>
      <w:r>
        <w:t>Some languages (C#, COBOL) have decimal type</w:t>
      </w:r>
    </w:p>
    <w:p w:rsidR="00F44D7A" w:rsidRDefault="00F44D7A" w:rsidP="00F44D7A">
      <w:pPr>
        <w:pStyle w:val="ListParagraph"/>
        <w:numPr>
          <w:ilvl w:val="2"/>
          <w:numId w:val="5"/>
        </w:numPr>
      </w:pPr>
      <w:r>
        <w:t>Each decimal number converted to byte or half-byte</w:t>
      </w:r>
    </w:p>
    <w:p w:rsidR="00F44D7A" w:rsidRDefault="00F44D7A" w:rsidP="00F44D7A">
      <w:pPr>
        <w:pStyle w:val="ListParagraph"/>
        <w:numPr>
          <w:ilvl w:val="2"/>
          <w:numId w:val="5"/>
        </w:numPr>
      </w:pPr>
      <w:r>
        <w:t>More accurate than float but less range and storage efficient</w:t>
      </w:r>
    </w:p>
    <w:p w:rsidR="00541DC2" w:rsidRDefault="00541DC2" w:rsidP="00541DC2">
      <w:pPr>
        <w:pStyle w:val="ListParagraph"/>
        <w:numPr>
          <w:ilvl w:val="1"/>
          <w:numId w:val="5"/>
        </w:numPr>
      </w:pPr>
      <w:r>
        <w:t xml:space="preserve">Complex numbers (part real part imaginary) are primitive in some languages </w:t>
      </w:r>
    </w:p>
    <w:p w:rsidR="00DE0410" w:rsidRDefault="00DE0410" w:rsidP="00DE0410">
      <w:pPr>
        <w:pStyle w:val="ListParagraph"/>
        <w:numPr>
          <w:ilvl w:val="1"/>
          <w:numId w:val="5"/>
        </w:numPr>
      </w:pPr>
      <w:r>
        <w:t>Boolean is simplest</w:t>
      </w:r>
      <w:r w:rsidR="00BB2C10">
        <w:t>, often stored in bytes</w:t>
      </w:r>
    </w:p>
    <w:p w:rsidR="00DE0410" w:rsidRDefault="00DE0410" w:rsidP="00DE0410">
      <w:pPr>
        <w:pStyle w:val="ListParagraph"/>
        <w:numPr>
          <w:ilvl w:val="1"/>
          <w:numId w:val="5"/>
        </w:numPr>
      </w:pPr>
      <w:r>
        <w:t xml:space="preserve">Characters encoded </w:t>
      </w:r>
      <w:r w:rsidR="00A366F1">
        <w:t>in</w:t>
      </w:r>
      <w:r>
        <w:t xml:space="preserve"> ASCII</w:t>
      </w:r>
      <w:r w:rsidR="00A366F1">
        <w:t xml:space="preserve"> (1 byte), some like Java, </w:t>
      </w:r>
      <w:proofErr w:type="spellStart"/>
      <w:r w:rsidR="00A366F1">
        <w:t>Javascript</w:t>
      </w:r>
      <w:proofErr w:type="spellEnd"/>
      <w:r w:rsidR="00A366F1">
        <w:t xml:space="preserve"> and C# use Unicode (2 byte)</w:t>
      </w:r>
    </w:p>
    <w:p w:rsidR="002C00BB" w:rsidRDefault="002C00BB" w:rsidP="00DE0410">
      <w:pPr>
        <w:pStyle w:val="ListParagraph"/>
        <w:numPr>
          <w:ilvl w:val="1"/>
          <w:numId w:val="5"/>
        </w:numPr>
      </w:pPr>
      <w:r>
        <w:t>String design vary by language, in some is char array in others is special</w:t>
      </w:r>
      <w:r w:rsidR="006D5AAC">
        <w:t xml:space="preserve"> array</w:t>
      </w:r>
      <w:r>
        <w:t xml:space="preserve"> type</w:t>
      </w:r>
    </w:p>
    <w:p w:rsidR="006D5AAC" w:rsidRDefault="008533E3" w:rsidP="006D5AAC">
      <w:pPr>
        <w:pStyle w:val="ListParagraph"/>
        <w:numPr>
          <w:ilvl w:val="2"/>
          <w:numId w:val="5"/>
        </w:numPr>
      </w:pPr>
      <w:r>
        <w:t>Comparison, catenation, substring, and pattern matching are common operations</w:t>
      </w:r>
    </w:p>
    <w:p w:rsidR="005F396E" w:rsidRDefault="005F396E" w:rsidP="006D5AAC">
      <w:pPr>
        <w:pStyle w:val="ListParagraph"/>
        <w:numPr>
          <w:ilvl w:val="2"/>
          <w:numId w:val="5"/>
        </w:numPr>
      </w:pPr>
      <w:r>
        <w:t xml:space="preserve">In C and C++, no array size checking so functions like </w:t>
      </w:r>
      <w:proofErr w:type="spellStart"/>
      <w:proofErr w:type="gramStart"/>
      <w:r>
        <w:t>strcpy</w:t>
      </w:r>
      <w:proofErr w:type="spellEnd"/>
      <w:r>
        <w:t>(</w:t>
      </w:r>
      <w:proofErr w:type="gramEnd"/>
      <w:r>
        <w:t>str1, str2) could overflow into other storage</w:t>
      </w:r>
    </w:p>
    <w:p w:rsidR="00690EDA" w:rsidRDefault="00690EDA" w:rsidP="006D5AAC">
      <w:pPr>
        <w:pStyle w:val="ListParagraph"/>
        <w:numPr>
          <w:ilvl w:val="2"/>
          <w:numId w:val="5"/>
        </w:numPr>
      </w:pPr>
      <w:r>
        <w:t>SNOBOL4 is string manipulation language</w:t>
      </w:r>
    </w:p>
    <w:p w:rsidR="004B32F6" w:rsidRDefault="004B32F6" w:rsidP="006D5AAC">
      <w:pPr>
        <w:pStyle w:val="ListParagraph"/>
        <w:numPr>
          <w:ilvl w:val="2"/>
          <w:numId w:val="5"/>
        </w:numPr>
      </w:pPr>
      <w:r>
        <w:t>Regular expressions used with pattern matching operations in many languages</w:t>
      </w:r>
    </w:p>
    <w:p w:rsidR="00397575" w:rsidRDefault="00397575" w:rsidP="006D5AAC">
      <w:pPr>
        <w:pStyle w:val="ListParagraph"/>
        <w:numPr>
          <w:ilvl w:val="2"/>
          <w:numId w:val="5"/>
        </w:numPr>
      </w:pPr>
      <w:r>
        <w:t xml:space="preserve">String length could be static size, </w:t>
      </w:r>
      <w:r w:rsidR="000F32D2">
        <w:t>limited dynamic (ended by end symbol), or dynamic without size limit</w:t>
      </w:r>
    </w:p>
    <w:p w:rsidR="00647D4C" w:rsidRDefault="00647D4C" w:rsidP="00647D4C">
      <w:pPr>
        <w:pStyle w:val="ListParagraph"/>
        <w:numPr>
          <w:ilvl w:val="0"/>
          <w:numId w:val="5"/>
        </w:numPr>
      </w:pPr>
      <w:r>
        <w:t>Enumeration types</w:t>
      </w:r>
      <w:r w:rsidR="00C1269E">
        <w:t xml:space="preserve"> – all possible values given with definition</w:t>
      </w:r>
    </w:p>
    <w:p w:rsidR="00411BEF" w:rsidRDefault="00411BEF" w:rsidP="00411BEF">
      <w:pPr>
        <w:pStyle w:val="ListParagraph"/>
        <w:numPr>
          <w:ilvl w:val="1"/>
          <w:numId w:val="5"/>
        </w:numPr>
      </w:pPr>
      <w:r>
        <w:t xml:space="preserve">C# ex. </w:t>
      </w:r>
      <w:proofErr w:type="spellStart"/>
      <w:r>
        <w:t>enum</w:t>
      </w:r>
      <w:proofErr w:type="spellEnd"/>
      <w:r>
        <w:t xml:space="preserve"> days {mon, </w:t>
      </w:r>
      <w:proofErr w:type="spellStart"/>
      <w:r>
        <w:t>tue</w:t>
      </w:r>
      <w:proofErr w:type="spellEnd"/>
      <w:r>
        <w:t xml:space="preserve">, wed, </w:t>
      </w:r>
      <w:proofErr w:type="spellStart"/>
      <w:r>
        <w:t>thu</w:t>
      </w:r>
      <w:proofErr w:type="spellEnd"/>
      <w:r>
        <w:t xml:space="preserve">, </w:t>
      </w:r>
      <w:proofErr w:type="spellStart"/>
      <w:r>
        <w:t>fri</w:t>
      </w:r>
      <w:proofErr w:type="spellEnd"/>
      <w:r>
        <w:t>, sat, sun};</w:t>
      </w:r>
    </w:p>
    <w:p w:rsidR="004E374A" w:rsidRDefault="004E374A" w:rsidP="00411BEF">
      <w:pPr>
        <w:pStyle w:val="ListParagraph"/>
        <w:numPr>
          <w:ilvl w:val="1"/>
          <w:numId w:val="5"/>
        </w:numPr>
      </w:pPr>
      <w:r>
        <w:t xml:space="preserve">Types are translated into </w:t>
      </w:r>
      <w:proofErr w:type="spellStart"/>
      <w:r>
        <w:t>ints</w:t>
      </w:r>
      <w:proofErr w:type="spellEnd"/>
      <w:r>
        <w:t xml:space="preserve"> in C, not java or C#</w:t>
      </w:r>
    </w:p>
    <w:p w:rsidR="00EA712D" w:rsidRDefault="00EA712D" w:rsidP="00EA712D">
      <w:pPr>
        <w:pStyle w:val="ListParagraph"/>
        <w:numPr>
          <w:ilvl w:val="0"/>
          <w:numId w:val="5"/>
        </w:numPr>
      </w:pPr>
      <w:r>
        <w:t>Arrays</w:t>
      </w:r>
      <w:r w:rsidR="000E733B">
        <w:t xml:space="preserve"> are accessed by subscripting (indexing): a mapping from indices to elements</w:t>
      </w:r>
      <w:r w:rsidR="00892A1F">
        <w:t xml:space="preserve"> (usually uses [])</w:t>
      </w:r>
    </w:p>
    <w:p w:rsidR="00F900B0" w:rsidRDefault="00F900B0" w:rsidP="00F900B0">
      <w:pPr>
        <w:pStyle w:val="ListParagraph"/>
        <w:numPr>
          <w:ilvl w:val="1"/>
          <w:numId w:val="5"/>
        </w:numPr>
      </w:pPr>
      <w:r>
        <w:t>C and C++ don’t range check, Java and C# do</w:t>
      </w:r>
    </w:p>
    <w:p w:rsidR="00E568FB" w:rsidRDefault="00E568FB" w:rsidP="006A5E6F">
      <w:pPr>
        <w:pStyle w:val="ListParagraph"/>
        <w:numPr>
          <w:ilvl w:val="1"/>
          <w:numId w:val="5"/>
        </w:numPr>
      </w:pPr>
      <w:r>
        <w:t>Static array</w:t>
      </w:r>
      <w:r w:rsidR="006A5E6F">
        <w:t xml:space="preserve"> –</w:t>
      </w:r>
      <w:r>
        <w:t xml:space="preserve"> subscript ranges and storage allocation are static (before run time)</w:t>
      </w:r>
    </w:p>
    <w:p w:rsidR="001D0868" w:rsidRDefault="006A5E6F" w:rsidP="00F900B0">
      <w:pPr>
        <w:pStyle w:val="ListParagraph"/>
        <w:numPr>
          <w:ilvl w:val="1"/>
          <w:numId w:val="5"/>
        </w:numPr>
      </w:pPr>
      <w:r>
        <w:t xml:space="preserve">Fixed stack-dynamic – subscript ranges are </w:t>
      </w:r>
      <w:r w:rsidR="008C7802">
        <w:t>static,</w:t>
      </w:r>
      <w:r>
        <w:t xml:space="preserve"> but allocation is performed in </w:t>
      </w:r>
      <w:r w:rsidR="001D0868">
        <w:t>run</w:t>
      </w:r>
      <w:r>
        <w:t xml:space="preserve"> time</w:t>
      </w:r>
    </w:p>
    <w:p w:rsidR="006A5E6F" w:rsidRDefault="008C7802" w:rsidP="00F900B0">
      <w:pPr>
        <w:pStyle w:val="ListParagraph"/>
        <w:numPr>
          <w:ilvl w:val="1"/>
          <w:numId w:val="5"/>
        </w:numPr>
      </w:pPr>
      <w:r>
        <w:t>Stack-dynamic array – both binding of subscript ranges and storage allocation in run time</w:t>
      </w:r>
    </w:p>
    <w:p w:rsidR="00DB3F3F" w:rsidRDefault="00DB3F3F" w:rsidP="00DB3F3F">
      <w:pPr>
        <w:pStyle w:val="ListParagraph"/>
        <w:numPr>
          <w:ilvl w:val="2"/>
          <w:numId w:val="5"/>
        </w:numPr>
      </w:pPr>
      <w:r>
        <w:t>Once range is bound and storage is allocated, both remain fixed for array lifetime</w:t>
      </w:r>
    </w:p>
    <w:p w:rsidR="00AE01E8" w:rsidRDefault="00AE01E8" w:rsidP="00AE01E8">
      <w:pPr>
        <w:pStyle w:val="ListParagraph"/>
        <w:numPr>
          <w:ilvl w:val="1"/>
          <w:numId w:val="5"/>
        </w:numPr>
      </w:pPr>
      <w:r>
        <w:t>Fixed heap-dynamic array – same as stack-dynamic except storage is allocated from heap</w:t>
      </w:r>
    </w:p>
    <w:p w:rsidR="00D76A42" w:rsidRDefault="00D76A42" w:rsidP="00D76A42">
      <w:pPr>
        <w:pStyle w:val="ListParagraph"/>
        <w:numPr>
          <w:ilvl w:val="2"/>
          <w:numId w:val="5"/>
        </w:numPr>
      </w:pPr>
      <w:r>
        <w:t>Ex. all java arrays</w:t>
      </w:r>
    </w:p>
    <w:p w:rsidR="00AE01E8" w:rsidRDefault="00AE01E8" w:rsidP="00AE01E8">
      <w:pPr>
        <w:pStyle w:val="ListParagraph"/>
        <w:numPr>
          <w:ilvl w:val="1"/>
          <w:numId w:val="5"/>
        </w:numPr>
      </w:pPr>
      <w:r>
        <w:t xml:space="preserve">Heap-dynamic array </w:t>
      </w:r>
      <w:r w:rsidR="00FF2EFB">
        <w:t>– dynamic, binding subscript ranges and storage allocation can change</w:t>
      </w:r>
      <w:r w:rsidR="00D76A42">
        <w:tab/>
      </w:r>
    </w:p>
    <w:p w:rsidR="00074208" w:rsidRDefault="00074208" w:rsidP="00AE01E8">
      <w:pPr>
        <w:pStyle w:val="ListParagraph"/>
        <w:numPr>
          <w:ilvl w:val="1"/>
          <w:numId w:val="5"/>
        </w:numPr>
      </w:pPr>
      <w:r>
        <w:lastRenderedPageBreak/>
        <w:t>Heterogeneous array – elements do not have to have the same type</w:t>
      </w:r>
    </w:p>
    <w:p w:rsidR="00344BF5" w:rsidRDefault="00344BF5" w:rsidP="00AE01E8">
      <w:pPr>
        <w:pStyle w:val="ListParagraph"/>
        <w:numPr>
          <w:ilvl w:val="1"/>
          <w:numId w:val="5"/>
        </w:numPr>
      </w:pPr>
      <w:r>
        <w:t xml:space="preserve">Rectangular array – </w:t>
      </w:r>
      <w:r w:rsidR="004302D0">
        <w:t>multidimensional array where all rows and columns are same size</w:t>
      </w:r>
    </w:p>
    <w:p w:rsidR="004302D0" w:rsidRDefault="004302D0" w:rsidP="00AE01E8">
      <w:pPr>
        <w:pStyle w:val="ListParagraph"/>
        <w:numPr>
          <w:ilvl w:val="1"/>
          <w:numId w:val="5"/>
        </w:numPr>
      </w:pPr>
      <w:r>
        <w:t>Jagged array – multidimensional array in which rows and columns have different sizes</w:t>
      </w:r>
    </w:p>
    <w:p w:rsidR="002310CC" w:rsidRDefault="002310CC" w:rsidP="002310CC">
      <w:pPr>
        <w:pStyle w:val="ListParagraph"/>
        <w:numPr>
          <w:ilvl w:val="2"/>
          <w:numId w:val="5"/>
        </w:numPr>
      </w:pPr>
      <w:r>
        <w:t>Array of arrays</w:t>
      </w:r>
    </w:p>
    <w:p w:rsidR="0079334A" w:rsidRDefault="0079334A" w:rsidP="0079334A">
      <w:pPr>
        <w:pStyle w:val="ListParagraph"/>
        <w:numPr>
          <w:ilvl w:val="1"/>
          <w:numId w:val="5"/>
        </w:numPr>
      </w:pPr>
      <w:r>
        <w:t xml:space="preserve">Slice – part of an array </w:t>
      </w:r>
      <w:r w:rsidR="009412B8">
        <w:t>with properties of the whole array</w:t>
      </w:r>
      <w:r w:rsidR="002C7DB3">
        <w:t>, could be row, column, range of subscripts or list of subscripts</w:t>
      </w:r>
    </w:p>
    <w:p w:rsidR="00975624" w:rsidRDefault="00975624" w:rsidP="0079334A">
      <w:pPr>
        <w:pStyle w:val="ListParagraph"/>
        <w:numPr>
          <w:ilvl w:val="1"/>
          <w:numId w:val="5"/>
        </w:numPr>
      </w:pPr>
      <w:r>
        <w:t>Associative Array is like dictionary in python</w:t>
      </w:r>
      <w:r w:rsidR="00B84EEE">
        <w:t>, key value pairs</w:t>
      </w:r>
    </w:p>
    <w:p w:rsidR="00B84EEE" w:rsidRDefault="00B84EEE" w:rsidP="00B84EEE">
      <w:pPr>
        <w:pStyle w:val="ListParagraph"/>
        <w:numPr>
          <w:ilvl w:val="2"/>
          <w:numId w:val="5"/>
        </w:numPr>
      </w:pPr>
      <w:r>
        <w:t>Accessed with name{key}, deleted with key word delete</w:t>
      </w:r>
    </w:p>
    <w:p w:rsidR="001339F9" w:rsidRDefault="001339F9" w:rsidP="00016D90">
      <w:pPr>
        <w:pStyle w:val="ListParagraph"/>
        <w:numPr>
          <w:ilvl w:val="0"/>
          <w:numId w:val="5"/>
        </w:numPr>
      </w:pPr>
      <w:r>
        <w:t>Records are stored as fields in objects, faster access than array data</w:t>
      </w:r>
    </w:p>
    <w:p w:rsidR="00775B03" w:rsidRDefault="00775B03" w:rsidP="00016D90">
      <w:pPr>
        <w:pStyle w:val="ListParagraph"/>
        <w:numPr>
          <w:ilvl w:val="1"/>
          <w:numId w:val="5"/>
        </w:numPr>
      </w:pPr>
      <w:r>
        <w:t>Each record stores record name, type, and offset address</w:t>
      </w:r>
    </w:p>
    <w:p w:rsidR="004A2A57" w:rsidRDefault="004A2A57" w:rsidP="00016D90">
      <w:pPr>
        <w:pStyle w:val="ListParagraph"/>
        <w:numPr>
          <w:ilvl w:val="0"/>
          <w:numId w:val="5"/>
        </w:numPr>
      </w:pPr>
      <w:r>
        <w:t xml:space="preserve">Tuple is </w:t>
      </w:r>
      <w:r w:rsidR="00167B43">
        <w:t>like</w:t>
      </w:r>
      <w:r>
        <w:t xml:space="preserve"> record except without names,</w:t>
      </w:r>
      <w:r w:rsidR="00F74C60">
        <w:t xml:space="preserve"> allows multiple returns from methods</w:t>
      </w:r>
    </w:p>
    <w:p w:rsidR="004F3870" w:rsidRDefault="004F3870" w:rsidP="00016D90">
      <w:pPr>
        <w:pStyle w:val="ListParagraph"/>
        <w:numPr>
          <w:ilvl w:val="0"/>
          <w:numId w:val="5"/>
        </w:numPr>
      </w:pPr>
      <w:r>
        <w:t xml:space="preserve">Lists come </w:t>
      </w:r>
      <w:r w:rsidR="00AD380A">
        <w:t>in various forms in different languages</w:t>
      </w:r>
    </w:p>
    <w:p w:rsidR="001F163F" w:rsidRDefault="00D0525D" w:rsidP="00016D90">
      <w:pPr>
        <w:pStyle w:val="ListParagraph"/>
        <w:numPr>
          <w:ilvl w:val="1"/>
          <w:numId w:val="5"/>
        </w:numPr>
      </w:pPr>
      <w:r>
        <w:t>In LISP and schema</w:t>
      </w:r>
      <w:r w:rsidR="009342AD">
        <w:t>, lists are in () without commas</w:t>
      </w:r>
    </w:p>
    <w:p w:rsidR="009342AD" w:rsidRDefault="009342AD" w:rsidP="00016D90">
      <w:pPr>
        <w:pStyle w:val="ListParagraph"/>
        <w:numPr>
          <w:ilvl w:val="2"/>
          <w:numId w:val="5"/>
        </w:numPr>
      </w:pPr>
      <w:r>
        <w:t xml:space="preserve">Everything is in that format, including function calls, </w:t>
      </w:r>
      <w:proofErr w:type="gramStart"/>
      <w:r>
        <w:t>‘ before</w:t>
      </w:r>
      <w:proofErr w:type="gramEnd"/>
      <w:r>
        <w:t xml:space="preserve"> ( signifies data</w:t>
      </w:r>
    </w:p>
    <w:p w:rsidR="00226CD5" w:rsidRDefault="00855F06" w:rsidP="00016D90">
      <w:pPr>
        <w:pStyle w:val="ListParagraph"/>
        <w:numPr>
          <w:ilvl w:val="2"/>
          <w:numId w:val="5"/>
        </w:numPr>
      </w:pPr>
      <w:r>
        <w:t xml:space="preserve">Lisp operations: CAR returns first list element, CDR returns all but first element, CONS puts first element into second list element to make new list, </w:t>
      </w:r>
      <w:r w:rsidR="00AA201E">
        <w:t>LIST turns all parameters into a list</w:t>
      </w:r>
    </w:p>
    <w:p w:rsidR="00AA201E" w:rsidRDefault="00E96ADB" w:rsidP="00016D90">
      <w:pPr>
        <w:pStyle w:val="ListParagraph"/>
        <w:numPr>
          <w:ilvl w:val="1"/>
          <w:numId w:val="5"/>
        </w:numPr>
      </w:pPr>
      <w:r>
        <w:t>Lists in ML are just like in Java, with [,] and homogeneous</w:t>
      </w:r>
    </w:p>
    <w:p w:rsidR="00D41D9C" w:rsidRDefault="00AD380A" w:rsidP="00016D90">
      <w:pPr>
        <w:pStyle w:val="ListParagraph"/>
        <w:numPr>
          <w:ilvl w:val="1"/>
          <w:numId w:val="5"/>
        </w:numPr>
      </w:pPr>
      <w:r>
        <w:t>In F# [;]</w:t>
      </w:r>
      <w:r w:rsidR="001D2981">
        <w:t xml:space="preserve"> is used</w:t>
      </w:r>
      <w:r>
        <w:t xml:space="preserve"> </w:t>
      </w:r>
      <w:r w:rsidR="001D2981">
        <w:t>and there is class type</w:t>
      </w:r>
    </w:p>
    <w:p w:rsidR="00AD380A" w:rsidRDefault="00D41D9C" w:rsidP="00016D90">
      <w:pPr>
        <w:pStyle w:val="ListParagraph"/>
        <w:numPr>
          <w:ilvl w:val="1"/>
          <w:numId w:val="5"/>
        </w:numPr>
      </w:pPr>
      <w:r>
        <w:t>Python lists don’t need to be homogenous and can be mutable</w:t>
      </w:r>
      <w:r w:rsidR="001D2981">
        <w:t xml:space="preserve"> </w:t>
      </w:r>
    </w:p>
    <w:p w:rsidR="00016D90" w:rsidRDefault="005D170A" w:rsidP="00016D90">
      <w:pPr>
        <w:pStyle w:val="ListParagraph"/>
        <w:numPr>
          <w:ilvl w:val="0"/>
          <w:numId w:val="5"/>
        </w:numPr>
      </w:pPr>
      <w:r>
        <w:t xml:space="preserve">Union – type whose variables </w:t>
      </w:r>
      <w:r w:rsidR="00EB566B">
        <w:t>can</w:t>
      </w:r>
      <w:r>
        <w:t xml:space="preserve"> store different type values at different times during execution</w:t>
      </w:r>
    </w:p>
    <w:p w:rsidR="005D170A" w:rsidRDefault="007377DE" w:rsidP="007377DE">
      <w:pPr>
        <w:pStyle w:val="ListParagraph"/>
        <w:numPr>
          <w:ilvl w:val="1"/>
          <w:numId w:val="5"/>
        </w:numPr>
      </w:pPr>
      <w:r>
        <w:t xml:space="preserve">Free </w:t>
      </w:r>
      <w:r w:rsidR="00107A4B">
        <w:t>U</w:t>
      </w:r>
      <w:r>
        <w:t>nion – unions with no type checking like in C and C++</w:t>
      </w:r>
    </w:p>
    <w:p w:rsidR="00CD4C4D" w:rsidRDefault="00713E51" w:rsidP="00CD4C4D">
      <w:pPr>
        <w:pStyle w:val="ListParagraph"/>
        <w:numPr>
          <w:ilvl w:val="2"/>
          <w:numId w:val="5"/>
        </w:numPr>
      </w:pPr>
      <w:r>
        <w:t>Unsafe, easy to access wrong data, not used in Java and C#</w:t>
      </w:r>
    </w:p>
    <w:p w:rsidR="00B02547" w:rsidRDefault="00107A4B" w:rsidP="007377DE">
      <w:pPr>
        <w:pStyle w:val="ListParagraph"/>
        <w:numPr>
          <w:ilvl w:val="1"/>
          <w:numId w:val="5"/>
        </w:numPr>
      </w:pPr>
      <w:r>
        <w:t>Discriminated Unions – unions have a type indicator called discriminant</w:t>
      </w:r>
    </w:p>
    <w:p w:rsidR="00B02547" w:rsidRDefault="00B02547" w:rsidP="00B02547">
      <w:pPr>
        <w:pStyle w:val="ListParagraph"/>
        <w:numPr>
          <w:ilvl w:val="0"/>
          <w:numId w:val="5"/>
        </w:numPr>
      </w:pPr>
      <w:r>
        <w:t>Pointer type stores addresses used for indirect addressing and dynamic memory</w:t>
      </w:r>
    </w:p>
    <w:p w:rsidR="00B30ACD" w:rsidRDefault="00B30ACD" w:rsidP="00B02547">
      <w:pPr>
        <w:pStyle w:val="ListParagraph"/>
        <w:numPr>
          <w:ilvl w:val="1"/>
          <w:numId w:val="5"/>
        </w:numPr>
      </w:pPr>
      <w:r>
        <w:t>Pointers are extremely flexible but must be used carefully</w:t>
      </w:r>
    </w:p>
    <w:p w:rsidR="005F293F" w:rsidRDefault="005F293F" w:rsidP="00B02547">
      <w:pPr>
        <w:pStyle w:val="ListParagraph"/>
        <w:numPr>
          <w:ilvl w:val="1"/>
          <w:numId w:val="5"/>
        </w:numPr>
      </w:pPr>
      <w:r>
        <w:t>Pointer assignment gives the pointer variable an address</w:t>
      </w:r>
    </w:p>
    <w:p w:rsidR="00753F7D" w:rsidRDefault="005F293F" w:rsidP="00B02547">
      <w:pPr>
        <w:pStyle w:val="ListParagraph"/>
        <w:numPr>
          <w:ilvl w:val="1"/>
          <w:numId w:val="5"/>
        </w:numPr>
      </w:pPr>
      <w:r>
        <w:t>Dereferencing gives the value stored at the pointer’s address</w:t>
      </w:r>
    </w:p>
    <w:p w:rsidR="00753F7D" w:rsidRDefault="00753F7D" w:rsidP="00753F7D">
      <w:pPr>
        <w:pStyle w:val="ListParagraph"/>
        <w:numPr>
          <w:ilvl w:val="2"/>
          <w:numId w:val="5"/>
        </w:numPr>
      </w:pPr>
      <w:r>
        <w:t>Explicit with *</w:t>
      </w:r>
      <w:proofErr w:type="spellStart"/>
      <w:r>
        <w:t>varName</w:t>
      </w:r>
      <w:proofErr w:type="spellEnd"/>
      <w:r>
        <w:t xml:space="preserve"> like in C and C++</w:t>
      </w:r>
    </w:p>
    <w:p w:rsidR="005F293F" w:rsidRDefault="00753F7D" w:rsidP="00753F7D">
      <w:pPr>
        <w:pStyle w:val="ListParagraph"/>
        <w:numPr>
          <w:ilvl w:val="2"/>
          <w:numId w:val="5"/>
        </w:numPr>
      </w:pPr>
      <w:r>
        <w:t>Implicit without that symbol like in Java</w:t>
      </w:r>
      <w:r w:rsidR="005F293F">
        <w:t xml:space="preserve"> </w:t>
      </w:r>
    </w:p>
    <w:p w:rsidR="007377DE" w:rsidRDefault="005F293F" w:rsidP="00B02547">
      <w:pPr>
        <w:pStyle w:val="ListParagraph"/>
        <w:numPr>
          <w:ilvl w:val="1"/>
          <w:numId w:val="5"/>
        </w:numPr>
      </w:pPr>
      <w:r>
        <w:t xml:space="preserve">Dangling pointers – store addresses that are no longer being used, unintended consequences </w:t>
      </w:r>
    </w:p>
    <w:p w:rsidR="00DA4433" w:rsidRDefault="00DA4433" w:rsidP="00DA4433">
      <w:pPr>
        <w:pStyle w:val="ListParagraph"/>
        <w:numPr>
          <w:ilvl w:val="2"/>
          <w:numId w:val="5"/>
        </w:numPr>
      </w:pPr>
      <w:r>
        <w:t xml:space="preserve">Tombstone – one solution, makes an extra heap cell that the variable now points to, tombstone points to deallocated </w:t>
      </w:r>
      <w:r w:rsidR="00CA4EB7">
        <w:t>variable</w:t>
      </w:r>
      <w:r w:rsidR="00F46B7C">
        <w:t>, tombstone set to nil</w:t>
      </w:r>
    </w:p>
    <w:p w:rsidR="00F46B7C" w:rsidRDefault="00F46B7C" w:rsidP="00F46B7C">
      <w:pPr>
        <w:pStyle w:val="ListParagraph"/>
        <w:numPr>
          <w:ilvl w:val="3"/>
          <w:numId w:val="5"/>
        </w:numPr>
      </w:pPr>
      <w:r>
        <w:t>Costly in time and space</w:t>
      </w:r>
    </w:p>
    <w:p w:rsidR="00D2020A" w:rsidRDefault="00D2020A" w:rsidP="00D2020A">
      <w:pPr>
        <w:pStyle w:val="ListParagraph"/>
        <w:numPr>
          <w:ilvl w:val="2"/>
          <w:numId w:val="5"/>
        </w:numPr>
      </w:pPr>
      <w:r>
        <w:t>Locks-and-Keys – another solution, heap-dynamic variables are represented as var + lock cell</w:t>
      </w:r>
    </w:p>
    <w:p w:rsidR="00644170" w:rsidRDefault="00D2020A" w:rsidP="00D2020A">
      <w:pPr>
        <w:pStyle w:val="ListParagraph"/>
        <w:numPr>
          <w:ilvl w:val="3"/>
          <w:numId w:val="5"/>
        </w:numPr>
      </w:pPr>
      <w:r>
        <w:t>When var i</w:t>
      </w:r>
      <w:r w:rsidR="00B82B70">
        <w:t>s allocated, lock value is created to say that the cell is in use</w:t>
      </w:r>
    </w:p>
    <w:p w:rsidR="00D2020A" w:rsidRDefault="00644170" w:rsidP="00644170">
      <w:pPr>
        <w:pStyle w:val="ListParagraph"/>
        <w:numPr>
          <w:ilvl w:val="2"/>
          <w:numId w:val="5"/>
        </w:numPr>
      </w:pPr>
      <w:r>
        <w:t>Not a problem in language with Garbage Collector like Java</w:t>
      </w:r>
      <w:r w:rsidR="00D2020A">
        <w:t xml:space="preserve"> </w:t>
      </w:r>
    </w:p>
    <w:p w:rsidR="00C52126" w:rsidRDefault="00C52126" w:rsidP="00B02547">
      <w:pPr>
        <w:pStyle w:val="ListParagraph"/>
        <w:numPr>
          <w:ilvl w:val="1"/>
          <w:numId w:val="5"/>
        </w:numPr>
      </w:pPr>
      <w:r>
        <w:t xml:space="preserve">Lost heap-dynamic variable </w:t>
      </w:r>
      <w:r w:rsidR="002E2068">
        <w:t>– a variable that is no longer accessible to the program</w:t>
      </w:r>
    </w:p>
    <w:p w:rsidR="002E2068" w:rsidRDefault="002E2068" w:rsidP="002E2068">
      <w:pPr>
        <w:pStyle w:val="ListParagraph"/>
        <w:numPr>
          <w:ilvl w:val="2"/>
          <w:numId w:val="5"/>
        </w:numPr>
      </w:pPr>
      <w:r>
        <w:t xml:space="preserve">Process called memory leakage </w:t>
      </w:r>
    </w:p>
    <w:p w:rsidR="002E2068" w:rsidRDefault="0067108B" w:rsidP="0067108B">
      <w:pPr>
        <w:pStyle w:val="ListParagraph"/>
        <w:numPr>
          <w:ilvl w:val="1"/>
          <w:numId w:val="5"/>
        </w:numPr>
      </w:pPr>
      <w:r>
        <w:t xml:space="preserve">Pointer arithmetic can be used with array elements; </w:t>
      </w:r>
      <w:proofErr w:type="gramStart"/>
      <w:r>
        <w:t>stuff[</w:t>
      </w:r>
      <w:proofErr w:type="gramEnd"/>
      <w:r>
        <w:t>100], stuff[5] == *(stuff+5)</w:t>
      </w:r>
    </w:p>
    <w:p w:rsidR="00AE6538" w:rsidRDefault="00AE6538" w:rsidP="0067108B">
      <w:pPr>
        <w:pStyle w:val="ListParagraph"/>
        <w:numPr>
          <w:ilvl w:val="1"/>
          <w:numId w:val="5"/>
        </w:numPr>
      </w:pPr>
      <w:r>
        <w:t>&amp; symbol in front of a variable or array element returns its address</w:t>
      </w:r>
    </w:p>
    <w:p w:rsidR="004D7016" w:rsidRDefault="004D7016" w:rsidP="0067108B">
      <w:pPr>
        <w:pStyle w:val="ListParagraph"/>
        <w:numPr>
          <w:ilvl w:val="1"/>
          <w:numId w:val="5"/>
        </w:numPr>
      </w:pPr>
      <w:r>
        <w:t>Subtracting 2 pointers gives the distance between them</w:t>
      </w:r>
    </w:p>
    <w:p w:rsidR="000505CF" w:rsidRDefault="006A336F" w:rsidP="0067108B">
      <w:pPr>
        <w:pStyle w:val="ListParagraph"/>
        <w:numPr>
          <w:ilvl w:val="1"/>
          <w:numId w:val="5"/>
        </w:numPr>
      </w:pPr>
      <w:r>
        <w:lastRenderedPageBreak/>
        <w:t>C++ and Java have object references, more limited than pointer</w:t>
      </w:r>
    </w:p>
    <w:p w:rsidR="00442993" w:rsidRDefault="005E6535" w:rsidP="00442993">
      <w:pPr>
        <w:pStyle w:val="ListParagraph"/>
        <w:numPr>
          <w:ilvl w:val="0"/>
          <w:numId w:val="5"/>
        </w:numPr>
      </w:pPr>
      <w:r>
        <w:t>Heap Management has complex run-time process</w:t>
      </w:r>
      <w:r w:rsidR="00442993">
        <w:t>, 2 approaches to reclaim garbage:</w:t>
      </w:r>
    </w:p>
    <w:p w:rsidR="00442993" w:rsidRDefault="00442993" w:rsidP="00442993">
      <w:pPr>
        <w:pStyle w:val="ListParagraph"/>
        <w:numPr>
          <w:ilvl w:val="1"/>
          <w:numId w:val="5"/>
        </w:numPr>
      </w:pPr>
      <w:r>
        <w:t>Reference counters – every cell has a counter for the number of pointers pointing at the cell</w:t>
      </w:r>
    </w:p>
    <w:p w:rsidR="00442993" w:rsidRDefault="00442993" w:rsidP="00442993">
      <w:pPr>
        <w:pStyle w:val="ListParagraph"/>
        <w:numPr>
          <w:ilvl w:val="2"/>
          <w:numId w:val="5"/>
        </w:numPr>
      </w:pPr>
      <w:r>
        <w:t>Simple incremental design but requires more space and execution time, circularly connected cells are a problem</w:t>
      </w:r>
    </w:p>
    <w:p w:rsidR="007063CA" w:rsidRDefault="007063CA" w:rsidP="007063CA">
      <w:pPr>
        <w:pStyle w:val="ListParagraph"/>
        <w:numPr>
          <w:ilvl w:val="1"/>
          <w:numId w:val="5"/>
        </w:numPr>
      </w:pPr>
      <w:r>
        <w:t>Mark-Sweep – every heap cell has an extra bit for algorithm, all cells initially set to garbage, those that are pointed to are set as not, all others are put in list of available cells</w:t>
      </w:r>
    </w:p>
    <w:p w:rsidR="00EA3134" w:rsidRDefault="00EA3134" w:rsidP="00EA3134">
      <w:pPr>
        <w:pStyle w:val="ListParagraph"/>
        <w:numPr>
          <w:ilvl w:val="2"/>
          <w:numId w:val="5"/>
        </w:numPr>
      </w:pPr>
      <w:r>
        <w:t xml:space="preserve">Simple but </w:t>
      </w:r>
      <w:r w:rsidR="00F51424">
        <w:t>causes execution delays when run</w:t>
      </w:r>
    </w:p>
    <w:p w:rsidR="008015F2" w:rsidRDefault="00726C11" w:rsidP="00EA3134">
      <w:pPr>
        <w:pStyle w:val="ListParagraph"/>
        <w:numPr>
          <w:ilvl w:val="2"/>
          <w:numId w:val="5"/>
        </w:numPr>
      </w:pPr>
      <w:r>
        <w:t>Variable-size cells (as oppose to single-size) makes more complicated, initial setting of indicators and maintaining list of available space is difficult</w:t>
      </w:r>
    </w:p>
    <w:p w:rsidR="00726C11" w:rsidRDefault="00726C11" w:rsidP="00726C11">
      <w:pPr>
        <w:pStyle w:val="ListParagraph"/>
        <w:numPr>
          <w:ilvl w:val="3"/>
          <w:numId w:val="5"/>
        </w:numPr>
      </w:pPr>
      <w:r>
        <w:t>Most programming languages require variable-size cells</w:t>
      </w:r>
    </w:p>
    <w:p w:rsidR="0096147A" w:rsidRDefault="0096147A" w:rsidP="0096147A">
      <w:pPr>
        <w:pStyle w:val="ListParagraph"/>
        <w:numPr>
          <w:ilvl w:val="0"/>
          <w:numId w:val="5"/>
        </w:numPr>
      </w:pPr>
      <w:r>
        <w:t>Type Checking – activity of ensuring an operator’s operands have compatible types</w:t>
      </w:r>
    </w:p>
    <w:p w:rsidR="0096147A" w:rsidRDefault="0096147A" w:rsidP="0096147A">
      <w:pPr>
        <w:pStyle w:val="ListParagraph"/>
        <w:numPr>
          <w:ilvl w:val="1"/>
          <w:numId w:val="5"/>
        </w:numPr>
      </w:pPr>
      <w:r>
        <w:t>Compatible type – legal for the operator or allowed to be coerced by the language rules</w:t>
      </w:r>
    </w:p>
    <w:p w:rsidR="00BE0DB5" w:rsidRDefault="0096147A" w:rsidP="0096147A">
      <w:pPr>
        <w:pStyle w:val="ListParagraph"/>
        <w:numPr>
          <w:ilvl w:val="2"/>
          <w:numId w:val="5"/>
        </w:numPr>
      </w:pPr>
      <w:r>
        <w:t>Coercion – automatic type conversion during assignment ex. double = int in Java</w:t>
      </w:r>
    </w:p>
    <w:p w:rsidR="0096147A" w:rsidRDefault="00BE0DB5" w:rsidP="0096147A">
      <w:pPr>
        <w:pStyle w:val="ListParagraph"/>
        <w:numPr>
          <w:ilvl w:val="2"/>
          <w:numId w:val="5"/>
        </w:numPr>
      </w:pPr>
      <w:r>
        <w:t>Type error – inappropriate type for an operat</w:t>
      </w:r>
      <w:r w:rsidR="00B302EE">
        <w:t>ion</w:t>
      </w:r>
      <w:r w:rsidR="0096147A">
        <w:t xml:space="preserve"> </w:t>
      </w:r>
    </w:p>
    <w:p w:rsidR="00FD1507" w:rsidRDefault="00FD1507" w:rsidP="00FD1507">
      <w:pPr>
        <w:pStyle w:val="ListParagraph"/>
        <w:numPr>
          <w:ilvl w:val="1"/>
          <w:numId w:val="5"/>
        </w:numPr>
      </w:pPr>
      <w:r>
        <w:t>If type bindings are static, type checking is too, same with dynamic</w:t>
      </w:r>
    </w:p>
    <w:p w:rsidR="005D014F" w:rsidRDefault="005D014F" w:rsidP="00FD1507">
      <w:pPr>
        <w:pStyle w:val="ListParagraph"/>
        <w:numPr>
          <w:ilvl w:val="1"/>
          <w:numId w:val="5"/>
        </w:numPr>
      </w:pPr>
      <w:r>
        <w:t>Strongly Typed – when a programming language always detects type errors</w:t>
      </w:r>
    </w:p>
    <w:p w:rsidR="00306155" w:rsidRDefault="00306155" w:rsidP="00306155">
      <w:pPr>
        <w:pStyle w:val="ListParagraph"/>
        <w:numPr>
          <w:ilvl w:val="2"/>
          <w:numId w:val="5"/>
        </w:numPr>
      </w:pPr>
      <w:r>
        <w:t xml:space="preserve">C and C++ are weakly typed and </w:t>
      </w:r>
      <w:r w:rsidR="00241F22">
        <w:t>ML and F# are strongly typed</w:t>
      </w:r>
    </w:p>
    <w:p w:rsidR="00241F22" w:rsidRDefault="00241F22" w:rsidP="00306155">
      <w:pPr>
        <w:pStyle w:val="ListParagraph"/>
        <w:numPr>
          <w:ilvl w:val="2"/>
          <w:numId w:val="5"/>
        </w:numPr>
      </w:pPr>
      <w:r>
        <w:t>Java and C# are almost strongly typed because of explicit type casting</w:t>
      </w:r>
    </w:p>
    <w:p w:rsidR="003712A5" w:rsidRDefault="003712A5" w:rsidP="00306155">
      <w:pPr>
        <w:pStyle w:val="ListParagraph"/>
        <w:numPr>
          <w:ilvl w:val="2"/>
          <w:numId w:val="5"/>
        </w:numPr>
      </w:pPr>
      <w:r>
        <w:t>Coercion rules can weaken strong typing considerably</w:t>
      </w:r>
    </w:p>
    <w:p w:rsidR="00793A0B" w:rsidRDefault="00085772" w:rsidP="00085772">
      <w:pPr>
        <w:pStyle w:val="ListParagraph"/>
        <w:numPr>
          <w:ilvl w:val="0"/>
          <w:numId w:val="5"/>
        </w:numPr>
      </w:pPr>
      <w:r>
        <w:t xml:space="preserve">Type Equivalence </w:t>
      </w:r>
      <w:r w:rsidR="00795164">
        <w:t>– variables having the same type</w:t>
      </w:r>
    </w:p>
    <w:p w:rsidR="00CB2C50" w:rsidRDefault="00CB2C50" w:rsidP="00CB2C50">
      <w:pPr>
        <w:pStyle w:val="ListParagraph"/>
        <w:numPr>
          <w:ilvl w:val="1"/>
          <w:numId w:val="5"/>
        </w:numPr>
      </w:pPr>
      <w:r>
        <w:t>Structure Type Equivalence – variables have equivalent types if the types have identical structures</w:t>
      </w:r>
    </w:p>
    <w:p w:rsidR="00216847" w:rsidRDefault="00216847" w:rsidP="00CB2C50">
      <w:pPr>
        <w:pStyle w:val="ListParagraph"/>
        <w:numPr>
          <w:ilvl w:val="1"/>
          <w:numId w:val="5"/>
        </w:numPr>
      </w:pPr>
      <w:r>
        <w:t>Derived Type – derived from an existing type, Ada ex. type Celsius is new Float</w:t>
      </w:r>
    </w:p>
    <w:p w:rsidR="00216847" w:rsidRDefault="00216847" w:rsidP="00216847">
      <w:pPr>
        <w:pStyle w:val="ListParagraph"/>
        <w:numPr>
          <w:ilvl w:val="2"/>
          <w:numId w:val="5"/>
        </w:numPr>
      </w:pPr>
      <w:r>
        <w:t>Identical structure but different type, inherits parent properties</w:t>
      </w:r>
    </w:p>
    <w:p w:rsidR="009B16D9" w:rsidRDefault="00741AE9" w:rsidP="009B16D9">
      <w:pPr>
        <w:pStyle w:val="ListParagraph"/>
        <w:numPr>
          <w:ilvl w:val="1"/>
          <w:numId w:val="5"/>
        </w:numPr>
      </w:pPr>
      <w:r>
        <w:t>Ada’s Subtype – similar but different from derived type, usually constrains value range</w:t>
      </w:r>
    </w:p>
    <w:p w:rsidR="005D2F51" w:rsidRDefault="005D2F51" w:rsidP="009B16D9">
      <w:pPr>
        <w:pStyle w:val="ListParagraph"/>
        <w:numPr>
          <w:ilvl w:val="1"/>
          <w:numId w:val="5"/>
        </w:numPr>
      </w:pPr>
      <w:r>
        <w:t>Anonymous variables in Ada are assigned without type, cannot be type equivalent</w:t>
      </w:r>
    </w:p>
    <w:p w:rsidR="006B102F" w:rsidRDefault="005D2F51" w:rsidP="009B16D9">
      <w:pPr>
        <w:pStyle w:val="ListParagraph"/>
        <w:numPr>
          <w:ilvl w:val="1"/>
          <w:numId w:val="5"/>
        </w:numPr>
      </w:pPr>
      <w:r>
        <w:t xml:space="preserve">Ada is strongly typed  </w:t>
      </w:r>
    </w:p>
    <w:p w:rsidR="00085772" w:rsidRPr="00932605" w:rsidRDefault="00085772" w:rsidP="00932605">
      <w:pPr>
        <w:jc w:val="center"/>
        <w:rPr>
          <w:b/>
          <w:sz w:val="32"/>
        </w:rPr>
      </w:pPr>
      <w:ins w:id="1" w:author="Kevin Horning" w:date="2019-10-14T10:35:00Z">
        <w:r w:rsidRPr="00F93699">
          <w:rPr>
            <w:b/>
            <w:sz w:val="32"/>
          </w:rPr>
          <w:t>Lambda Calculus</w:t>
        </w:r>
      </w:ins>
    </w:p>
    <w:p w:rsidR="00CB1E3F" w:rsidRPr="004122FE" w:rsidRDefault="00F07358" w:rsidP="00F07358">
      <w:pPr>
        <w:pStyle w:val="ListParagraph"/>
        <w:numPr>
          <w:ilvl w:val="0"/>
          <w:numId w:val="6"/>
        </w:numPr>
      </w:pPr>
      <w:r w:rsidRPr="004122FE">
        <w:t xml:space="preserve">System of </w:t>
      </w:r>
      <w:r w:rsidR="00CB1E3F" w:rsidRPr="004122FE">
        <w:t>mathematical logic for expressing computation based on function abstraction and application using variable binding and substitution</w:t>
      </w:r>
    </w:p>
    <w:p w:rsidR="006703A0" w:rsidRPr="004122FE" w:rsidRDefault="006703A0" w:rsidP="00F07358">
      <w:pPr>
        <w:pStyle w:val="ListParagraph"/>
        <w:numPr>
          <w:ilvl w:val="0"/>
          <w:numId w:val="6"/>
        </w:numPr>
      </w:pPr>
      <w:r w:rsidRPr="004122FE">
        <w:t>Functions can be written in lambda notation</w:t>
      </w:r>
      <w:r w:rsidR="00AC7A17" w:rsidRPr="004122FE">
        <w:t>, f(x) = x</w:t>
      </w:r>
      <w:r w:rsidR="00C32456" w:rsidRPr="004122FE">
        <w:t xml:space="preserve"> as </w:t>
      </w:r>
      <w:proofErr w:type="spellStart"/>
      <w:r w:rsidR="00C32456" w:rsidRPr="004122FE">
        <w:rPr>
          <w:rFonts w:cstheme="minorHAnsi"/>
          <w:bCs/>
          <w:color w:val="222222"/>
          <w:shd w:val="clear" w:color="auto" w:fill="FFFFFF"/>
        </w:rPr>
        <w:t>λx.x</w:t>
      </w:r>
      <w:proofErr w:type="spellEnd"/>
    </w:p>
    <w:p w:rsidR="00085772" w:rsidRPr="004122FE" w:rsidRDefault="0050045B" w:rsidP="00F07358">
      <w:pPr>
        <w:pStyle w:val="ListParagraph"/>
        <w:numPr>
          <w:ilvl w:val="0"/>
          <w:numId w:val="6"/>
        </w:numPr>
      </w:pPr>
      <w:r w:rsidRPr="004122FE">
        <w:t>Equality of functions – functions are equal if they give the same output given the same input</w:t>
      </w:r>
      <w:r w:rsidR="00CB1E3F" w:rsidRPr="004122FE">
        <w:t xml:space="preserve"> </w:t>
      </w:r>
    </w:p>
    <w:p w:rsidR="00F93699" w:rsidRPr="004122FE" w:rsidRDefault="00F93699" w:rsidP="00F07358">
      <w:pPr>
        <w:pStyle w:val="ListParagraph"/>
        <w:numPr>
          <w:ilvl w:val="0"/>
          <w:numId w:val="6"/>
        </w:numPr>
      </w:pPr>
      <w:r w:rsidRPr="004122FE">
        <w:t>A variable after ‘.’ Is called lambda term (lambda abstraction)</w:t>
      </w:r>
    </w:p>
    <w:p w:rsidR="00F93699" w:rsidRPr="004122FE" w:rsidRDefault="00F93699" w:rsidP="00F07358">
      <w:pPr>
        <w:pStyle w:val="ListParagraph"/>
        <w:numPr>
          <w:ilvl w:val="0"/>
          <w:numId w:val="6"/>
        </w:numPr>
      </w:pPr>
      <w:r w:rsidRPr="004122FE">
        <w:t>Operation on lambda variables is lambda application</w:t>
      </w:r>
    </w:p>
    <w:p w:rsidR="00582E2F" w:rsidRPr="004122FE" w:rsidRDefault="004122FE" w:rsidP="00F07358">
      <w:pPr>
        <w:pStyle w:val="ListParagraph"/>
        <w:numPr>
          <w:ilvl w:val="0"/>
          <w:numId w:val="6"/>
        </w:numPr>
      </w:pPr>
      <w:r w:rsidRPr="004122FE">
        <w:rPr>
          <w:rFonts w:cstheme="minorHAnsi"/>
          <w:bCs/>
          <w:color w:val="222222"/>
          <w:shd w:val="clear" w:color="auto" w:fill="FFFFFF"/>
        </w:rPr>
        <w:t>λ</w:t>
      </w:r>
      <w:r>
        <w:rPr>
          <w:rFonts w:cstheme="minorHAnsi"/>
          <w:bCs/>
          <w:color w:val="222222"/>
          <w:shd w:val="clear" w:color="auto" w:fill="FFFFFF"/>
        </w:rPr>
        <w:t xml:space="preserve"> is binder of variables</w:t>
      </w:r>
    </w:p>
    <w:p w:rsidR="004122FE" w:rsidRPr="004122FE" w:rsidRDefault="004122FE" w:rsidP="00F07358">
      <w:pPr>
        <w:pStyle w:val="ListParagraph"/>
        <w:numPr>
          <w:ilvl w:val="0"/>
          <w:numId w:val="6"/>
        </w:numPr>
      </w:pPr>
      <w:r>
        <w:t xml:space="preserve">Bound variable – variable after </w:t>
      </w:r>
      <w:r w:rsidRPr="004122FE">
        <w:rPr>
          <w:rFonts w:cstheme="minorHAnsi"/>
          <w:bCs/>
          <w:color w:val="222222"/>
          <w:shd w:val="clear" w:color="auto" w:fill="FFFFFF"/>
        </w:rPr>
        <w:t>λ</w:t>
      </w:r>
    </w:p>
    <w:p w:rsidR="004122FE" w:rsidRPr="00BA14AB" w:rsidRDefault="004122FE" w:rsidP="00F07358">
      <w:pPr>
        <w:pStyle w:val="ListParagraph"/>
        <w:numPr>
          <w:ilvl w:val="0"/>
          <w:numId w:val="6"/>
        </w:numPr>
      </w:pPr>
      <w:r w:rsidRPr="00BA14AB">
        <w:rPr>
          <w:rFonts w:cstheme="minorHAnsi"/>
          <w:bCs/>
          <w:color w:val="222222"/>
          <w:shd w:val="clear" w:color="auto" w:fill="FFFFFF"/>
        </w:rPr>
        <w:t>Free variable – variable in application not bound</w:t>
      </w:r>
    </w:p>
    <w:p w:rsidR="001A2E77" w:rsidRPr="00BA14AB" w:rsidRDefault="001A2E77" w:rsidP="00F07358">
      <w:pPr>
        <w:pStyle w:val="ListParagraph"/>
        <w:numPr>
          <w:ilvl w:val="0"/>
          <w:numId w:val="6"/>
        </w:numPr>
      </w:pPr>
      <w:r w:rsidRPr="00BA14AB">
        <w:t>α Equivalence – functions with the same structure but different variable names are the same</w:t>
      </w:r>
    </w:p>
    <w:p w:rsidR="001A2E77" w:rsidRPr="00BA14AB" w:rsidRDefault="001A2E77" w:rsidP="001A2E77">
      <w:pPr>
        <w:pStyle w:val="ListParagraph"/>
        <w:numPr>
          <w:ilvl w:val="1"/>
          <w:numId w:val="6"/>
        </w:numPr>
      </w:pPr>
      <w:proofErr w:type="spellStart"/>
      <w:r w:rsidRPr="00BA14AB">
        <w:t>λx.x</w:t>
      </w:r>
      <w:proofErr w:type="spellEnd"/>
      <w:r w:rsidRPr="00BA14AB">
        <w:t xml:space="preserve"> is same as </w:t>
      </w:r>
      <w:proofErr w:type="spellStart"/>
      <w:r w:rsidRPr="00BA14AB">
        <w:t>λ</w:t>
      </w:r>
      <w:proofErr w:type="gramStart"/>
      <w:r w:rsidRPr="00BA14AB">
        <w:t>y.y</w:t>
      </w:r>
      <w:proofErr w:type="spellEnd"/>
      <w:proofErr w:type="gramEnd"/>
    </w:p>
    <w:p w:rsidR="00F772CB" w:rsidRPr="00BA14AB" w:rsidRDefault="00DE1A72" w:rsidP="00F772CB">
      <w:pPr>
        <w:pStyle w:val="ListParagraph"/>
        <w:numPr>
          <w:ilvl w:val="0"/>
          <w:numId w:val="6"/>
        </w:numPr>
      </w:pPr>
      <w:r w:rsidRPr="00BA14AB">
        <w:t>β Reduction is fundamental to evaluating lambda functions</w:t>
      </w:r>
    </w:p>
    <w:p w:rsidR="00DE1A72" w:rsidRPr="00BA14AB" w:rsidRDefault="00DE1A72" w:rsidP="00DE1A72">
      <w:pPr>
        <w:pStyle w:val="ListParagraph"/>
        <w:numPr>
          <w:ilvl w:val="1"/>
          <w:numId w:val="6"/>
        </w:numPr>
      </w:pPr>
      <w:r w:rsidRPr="00BA14AB">
        <w:t xml:space="preserve">Set bound variable equal to part of expression right after the binding lambda’s application </w:t>
      </w:r>
    </w:p>
    <w:p w:rsidR="00DE1A72" w:rsidRPr="00BA14AB" w:rsidRDefault="00DE1A72" w:rsidP="00DE1A72">
      <w:pPr>
        <w:pStyle w:val="ListParagraph"/>
        <w:numPr>
          <w:ilvl w:val="1"/>
          <w:numId w:val="6"/>
        </w:numPr>
      </w:pPr>
      <w:r w:rsidRPr="00BA14AB">
        <w:lastRenderedPageBreak/>
        <w:t>Can only reduce one variable at a time</w:t>
      </w:r>
    </w:p>
    <w:p w:rsidR="004479EA" w:rsidRPr="00BA14AB" w:rsidRDefault="00823EDE" w:rsidP="004479EA">
      <w:pPr>
        <w:jc w:val="center"/>
        <w:rPr>
          <w:b/>
          <w:sz w:val="32"/>
        </w:rPr>
      </w:pPr>
      <w:r w:rsidRPr="00BA14AB">
        <w:rPr>
          <w:b/>
          <w:sz w:val="32"/>
        </w:rPr>
        <w:t>Scala</w:t>
      </w:r>
    </w:p>
    <w:p w:rsidR="00196AFD" w:rsidRPr="00BA14AB" w:rsidRDefault="00196AFD" w:rsidP="00085772">
      <w:r w:rsidRPr="00BA14AB">
        <w:t>Programming Paradigms:</w:t>
      </w:r>
    </w:p>
    <w:p w:rsidR="004479EA" w:rsidRPr="00BA14AB" w:rsidRDefault="004479EA" w:rsidP="00196AFD">
      <w:pPr>
        <w:pStyle w:val="ListParagraph"/>
        <w:numPr>
          <w:ilvl w:val="0"/>
          <w:numId w:val="8"/>
        </w:numPr>
      </w:pPr>
      <w:r w:rsidRPr="00BA14AB">
        <w:t xml:space="preserve">Imperative Programming – </w:t>
      </w:r>
      <w:r w:rsidR="00196AFD" w:rsidRPr="00BA14AB">
        <w:t>variable mutating with assignments, control structures (if statements, loops) etc.</w:t>
      </w:r>
    </w:p>
    <w:p w:rsidR="004479EA" w:rsidRPr="00BA14AB" w:rsidRDefault="004479EA" w:rsidP="00196AFD">
      <w:pPr>
        <w:pStyle w:val="ListParagraph"/>
        <w:numPr>
          <w:ilvl w:val="0"/>
          <w:numId w:val="8"/>
        </w:numPr>
      </w:pPr>
      <w:r w:rsidRPr="00BA14AB">
        <w:t xml:space="preserve">Functional Programming – </w:t>
      </w:r>
      <w:r w:rsidR="00196AFD" w:rsidRPr="00BA14AB">
        <w:t>all features of imperative programming but with functions added, based around functions</w:t>
      </w:r>
    </w:p>
    <w:p w:rsidR="008112BA" w:rsidRPr="00BA14AB" w:rsidRDefault="004479EA" w:rsidP="00196AFD">
      <w:pPr>
        <w:pStyle w:val="ListParagraph"/>
        <w:numPr>
          <w:ilvl w:val="0"/>
          <w:numId w:val="8"/>
        </w:numPr>
      </w:pPr>
      <w:r w:rsidRPr="00BA14AB">
        <w:t xml:space="preserve">Logic Programming – </w:t>
      </w:r>
      <w:r w:rsidR="00196AFD" w:rsidRPr="00BA14AB">
        <w:t>programs are a set of logical rules and are run based on logic deductions</w:t>
      </w:r>
    </w:p>
    <w:p w:rsidR="004479EA" w:rsidRPr="00BA14AB" w:rsidRDefault="008112BA" w:rsidP="00196AFD">
      <w:pPr>
        <w:pStyle w:val="ListParagraph"/>
        <w:numPr>
          <w:ilvl w:val="0"/>
          <w:numId w:val="8"/>
        </w:numPr>
      </w:pPr>
      <w:r w:rsidRPr="00BA14AB">
        <w:t>Object-Oriented Programing – based around objects/classes</w:t>
      </w:r>
      <w:r w:rsidR="00196AFD" w:rsidRPr="00BA14AB">
        <w:t xml:space="preserve"> </w:t>
      </w:r>
    </w:p>
    <w:p w:rsidR="004479EA" w:rsidRPr="00BA14AB" w:rsidRDefault="009B59D2" w:rsidP="00815F13">
      <w:pPr>
        <w:pStyle w:val="ListParagraph"/>
        <w:numPr>
          <w:ilvl w:val="0"/>
          <w:numId w:val="8"/>
        </w:numPr>
      </w:pPr>
      <w:r w:rsidRPr="00BA14AB">
        <w:rPr>
          <w:noProof/>
        </w:rPr>
        <w:drawing>
          <wp:anchor distT="0" distB="0" distL="114300" distR="114300" simplePos="0" relativeHeight="251660288" behindDoc="1" locked="0" layoutInCell="1" allowOverlap="1" wp14:anchorId="2D744F68">
            <wp:simplePos x="0" y="0"/>
            <wp:positionH relativeFrom="column">
              <wp:posOffset>3013075</wp:posOffset>
            </wp:positionH>
            <wp:positionV relativeFrom="paragraph">
              <wp:posOffset>262890</wp:posOffset>
            </wp:positionV>
            <wp:extent cx="2687320" cy="1198880"/>
            <wp:effectExtent l="0" t="0" r="0" b="1270"/>
            <wp:wrapTight wrapText="bothSides">
              <wp:wrapPolygon edited="0">
                <wp:start x="0" y="0"/>
                <wp:lineTo x="0" y="21280"/>
                <wp:lineTo x="21437" y="21280"/>
                <wp:lineTo x="214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7320" cy="1198880"/>
                    </a:xfrm>
                    <a:prstGeom prst="rect">
                      <a:avLst/>
                    </a:prstGeom>
                  </pic:spPr>
                </pic:pic>
              </a:graphicData>
            </a:graphic>
            <wp14:sizeRelH relativeFrom="margin">
              <wp14:pctWidth>0</wp14:pctWidth>
            </wp14:sizeRelH>
            <wp14:sizeRelV relativeFrom="margin">
              <wp14:pctHeight>0</wp14:pctHeight>
            </wp14:sizeRelV>
          </wp:anchor>
        </w:drawing>
      </w:r>
      <w:r w:rsidR="004479EA" w:rsidRPr="00BA14AB">
        <w:t xml:space="preserve">Substitution model </w:t>
      </w:r>
      <w:r w:rsidR="00B15616" w:rsidRPr="00BA14AB">
        <w:t>–</w:t>
      </w:r>
      <w:r w:rsidR="004479EA" w:rsidRPr="00BA14AB">
        <w:t xml:space="preserve"> </w:t>
      </w:r>
      <w:r w:rsidR="00815F13" w:rsidRPr="00BA14AB">
        <w:t>expression and function evaluation, reduces an expression to a value or smaller expression</w:t>
      </w:r>
    </w:p>
    <w:p w:rsidR="00815F13" w:rsidRPr="00BA14AB" w:rsidRDefault="00815F13" w:rsidP="00815F13">
      <w:pPr>
        <w:pStyle w:val="ListParagraph"/>
        <w:numPr>
          <w:ilvl w:val="1"/>
          <w:numId w:val="8"/>
        </w:numPr>
      </w:pPr>
      <w:r w:rsidRPr="00BA14AB">
        <w:t>Formalized by lambda calculus</w:t>
      </w:r>
    </w:p>
    <w:p w:rsidR="00B15616" w:rsidRPr="00BA14AB" w:rsidRDefault="00B15616" w:rsidP="003623AE">
      <w:pPr>
        <w:pStyle w:val="ListParagraph"/>
        <w:numPr>
          <w:ilvl w:val="0"/>
          <w:numId w:val="8"/>
        </w:numPr>
      </w:pPr>
      <w:r w:rsidRPr="00BA14AB">
        <w:t xml:space="preserve">Call </w:t>
      </w:r>
      <w:proofErr w:type="gramStart"/>
      <w:r w:rsidRPr="00BA14AB">
        <w:t>By</w:t>
      </w:r>
      <w:proofErr w:type="gramEnd"/>
      <w:r w:rsidRPr="00BA14AB">
        <w:t xml:space="preserve"> Name</w:t>
      </w:r>
      <w:r w:rsidR="009B59D2" w:rsidRPr="00BA14AB">
        <w:t xml:space="preserve"> (CBN)</w:t>
      </w:r>
      <w:r w:rsidRPr="00BA14AB">
        <w:t xml:space="preserve"> vs Call By Value</w:t>
      </w:r>
      <w:r w:rsidR="009B59D2" w:rsidRPr="00BA14AB">
        <w:t xml:space="preserve"> (CNV)</w:t>
      </w:r>
    </w:p>
    <w:p w:rsidR="003623AE" w:rsidRDefault="003623AE" w:rsidP="003623AE">
      <w:pPr>
        <w:pStyle w:val="ListParagraph"/>
        <w:numPr>
          <w:ilvl w:val="1"/>
          <w:numId w:val="8"/>
        </w:numPr>
      </w:pPr>
      <w:r w:rsidRPr="00BA14AB">
        <w:t xml:space="preserve">Both strategies </w:t>
      </w:r>
      <w:r w:rsidR="009B59D2" w:rsidRPr="00BA14AB">
        <w:t xml:space="preserve">result in same value if they both </w:t>
      </w:r>
      <w:proofErr w:type="gramStart"/>
      <w:r w:rsidR="009B59D2" w:rsidRPr="00BA14AB">
        <w:t>terminate</w:t>
      </w:r>
      <w:proofErr w:type="gramEnd"/>
      <w:r w:rsidR="009B59D2" w:rsidRPr="00BA14AB">
        <w:t xml:space="preserve"> and reduced expression consists of pure functions</w:t>
      </w:r>
    </w:p>
    <w:p w:rsidR="00B7574B" w:rsidRDefault="00B7574B" w:rsidP="00E624C4">
      <w:pPr>
        <w:pStyle w:val="ListParagraph"/>
        <w:numPr>
          <w:ilvl w:val="1"/>
          <w:numId w:val="8"/>
        </w:numPr>
      </w:pPr>
      <w:r>
        <w:t xml:space="preserve">CNB is not simplified/reduced until it is </w:t>
      </w:r>
      <w:r w:rsidR="00E624C4">
        <w:t>necessary</w:t>
      </w:r>
    </w:p>
    <w:p w:rsidR="00D759E8" w:rsidRDefault="00B7574B" w:rsidP="003623AE">
      <w:pPr>
        <w:pStyle w:val="ListParagraph"/>
        <w:numPr>
          <w:ilvl w:val="1"/>
          <w:numId w:val="8"/>
        </w:numPr>
      </w:pPr>
      <w:r>
        <w:t>Different result example:</w:t>
      </w:r>
    </w:p>
    <w:p w:rsidR="00B7574B" w:rsidRDefault="00B7574B" w:rsidP="00B7574B">
      <w:pPr>
        <w:pStyle w:val="ListParagraph"/>
        <w:ind w:left="1080"/>
      </w:pPr>
      <w:r>
        <w:t xml:space="preserve">def </w:t>
      </w:r>
      <w:proofErr w:type="gramStart"/>
      <w:r>
        <w:t>first(</w:t>
      </w:r>
      <w:proofErr w:type="gramEnd"/>
      <w:r>
        <w:t>x: Int, y: Int) = x</w:t>
      </w:r>
    </w:p>
    <w:p w:rsidR="00B7574B" w:rsidRDefault="00B7574B" w:rsidP="00B7574B">
      <w:pPr>
        <w:pStyle w:val="ListParagraph"/>
        <w:ind w:left="1080"/>
      </w:pPr>
      <w:r>
        <w:t>def loop: Int = loop</w:t>
      </w:r>
    </w:p>
    <w:p w:rsidR="00B7574B" w:rsidRPr="00BA14AB" w:rsidRDefault="00B7574B" w:rsidP="00B7574B">
      <w:pPr>
        <w:pStyle w:val="ListParagraph"/>
        <w:numPr>
          <w:ilvl w:val="2"/>
          <w:numId w:val="8"/>
        </w:numPr>
      </w:pPr>
      <w:r>
        <w:t>first(</w:t>
      </w:r>
      <w:proofErr w:type="gramStart"/>
      <w:r>
        <w:t>1,loop</w:t>
      </w:r>
      <w:proofErr w:type="gramEnd"/>
      <w:r>
        <w:t>) terminates with CBN but loops forever with CBV</w:t>
      </w:r>
    </w:p>
    <w:p w:rsidR="00BA14AB" w:rsidRPr="00BA14AB" w:rsidRDefault="00BA14AB" w:rsidP="00BA14AB">
      <w:pPr>
        <w:pStyle w:val="ListParagraph"/>
        <w:numPr>
          <w:ilvl w:val="0"/>
          <w:numId w:val="8"/>
        </w:numPr>
      </w:pPr>
      <w:r w:rsidRPr="00BA14AB">
        <w:t>Scala key words</w:t>
      </w:r>
      <w:r w:rsidR="009F3E57">
        <w:t>/symbols</w:t>
      </w:r>
      <w:r w:rsidRPr="00BA14AB">
        <w:t>:</w:t>
      </w:r>
    </w:p>
    <w:p w:rsidR="00BA14AB" w:rsidRPr="00BA14AB" w:rsidRDefault="00BA14AB" w:rsidP="00BA14AB">
      <w:pPr>
        <w:pStyle w:val="ListParagraph"/>
        <w:numPr>
          <w:ilvl w:val="1"/>
          <w:numId w:val="8"/>
        </w:numPr>
      </w:pPr>
      <w:proofErr w:type="spellStart"/>
      <w:r w:rsidRPr="00BA14AB">
        <w:t>val</w:t>
      </w:r>
      <w:proofErr w:type="spellEnd"/>
      <w:r w:rsidRPr="00BA14AB">
        <w:t xml:space="preserve"> is fixed value ex. </w:t>
      </w:r>
      <w:proofErr w:type="spellStart"/>
      <w:r w:rsidRPr="00BA14AB">
        <w:t>val</w:t>
      </w:r>
      <w:proofErr w:type="spellEnd"/>
      <w:r w:rsidRPr="00BA14AB">
        <w:t xml:space="preserve"> = 1 + 2</w:t>
      </w:r>
    </w:p>
    <w:p w:rsidR="00BA14AB" w:rsidRPr="009D72E7" w:rsidRDefault="00BA14AB" w:rsidP="00BA14AB">
      <w:pPr>
        <w:pStyle w:val="ListParagraph"/>
        <w:numPr>
          <w:ilvl w:val="1"/>
          <w:numId w:val="8"/>
        </w:numPr>
        <w:rPr>
          <w:lang w:val="es-ES"/>
        </w:rPr>
      </w:pPr>
      <w:proofErr w:type="spellStart"/>
      <w:r w:rsidRPr="009D72E7">
        <w:rPr>
          <w:lang w:val="es-ES"/>
        </w:rPr>
        <w:t>var</w:t>
      </w:r>
      <w:proofErr w:type="spellEnd"/>
      <w:r w:rsidRPr="009D72E7">
        <w:rPr>
          <w:lang w:val="es-ES"/>
        </w:rPr>
        <w:t xml:space="preserve"> </w:t>
      </w:r>
      <w:proofErr w:type="spellStart"/>
      <w:r w:rsidRPr="009D72E7">
        <w:rPr>
          <w:lang w:val="es-ES"/>
        </w:rPr>
        <w:t>is</w:t>
      </w:r>
      <w:proofErr w:type="spellEnd"/>
      <w:r w:rsidRPr="009D72E7">
        <w:rPr>
          <w:lang w:val="es-ES"/>
        </w:rPr>
        <w:t xml:space="preserve"> </w:t>
      </w:r>
      <w:proofErr w:type="spellStart"/>
      <w:r w:rsidRPr="009D72E7">
        <w:rPr>
          <w:lang w:val="es-ES"/>
        </w:rPr>
        <w:t>modifiable</w:t>
      </w:r>
      <w:proofErr w:type="spellEnd"/>
      <w:r w:rsidRPr="009D72E7">
        <w:rPr>
          <w:lang w:val="es-ES"/>
        </w:rPr>
        <w:t xml:space="preserve"> variable ex. </w:t>
      </w:r>
      <w:proofErr w:type="spellStart"/>
      <w:r w:rsidRPr="009D72E7">
        <w:rPr>
          <w:lang w:val="es-ES"/>
        </w:rPr>
        <w:t>var</w:t>
      </w:r>
      <w:proofErr w:type="spellEnd"/>
      <w:r w:rsidRPr="009D72E7">
        <w:rPr>
          <w:lang w:val="es-ES"/>
        </w:rPr>
        <w:t xml:space="preserve"> = 4 + 1</w:t>
      </w:r>
    </w:p>
    <w:p w:rsidR="00BA14AB" w:rsidRDefault="00BA14AB" w:rsidP="00BA14AB">
      <w:pPr>
        <w:pStyle w:val="ListParagraph"/>
        <w:numPr>
          <w:ilvl w:val="1"/>
          <w:numId w:val="8"/>
        </w:numPr>
      </w:pPr>
      <w:r w:rsidRPr="00BA14AB">
        <w:t>def defines a function and uses CBN semantics</w:t>
      </w:r>
      <w:r>
        <w:t xml:space="preserve"> ex. </w:t>
      </w:r>
      <w:r w:rsidRPr="00BA14AB">
        <w:t>def</w:t>
      </w:r>
      <w:r>
        <w:t xml:space="preserve"> </w:t>
      </w:r>
      <w:proofErr w:type="gramStart"/>
      <w:r w:rsidRPr="00BA14AB">
        <w:t>first(</w:t>
      </w:r>
      <w:proofErr w:type="gramEnd"/>
      <w:r w:rsidRPr="00BA14AB">
        <w:t xml:space="preserve">x: Int, y: Int) = x </w:t>
      </w:r>
    </w:p>
    <w:p w:rsidR="000868D5" w:rsidRDefault="000868D5" w:rsidP="000868D5">
      <w:pPr>
        <w:pStyle w:val="ListParagraph"/>
        <w:numPr>
          <w:ilvl w:val="2"/>
          <w:numId w:val="8"/>
        </w:numPr>
      </w:pPr>
      <w:r>
        <w:t>Can create blocks with {} after = for functions, can define other functions in blocks</w:t>
      </w:r>
    </w:p>
    <w:p w:rsidR="00C20265" w:rsidRDefault="00C20265" w:rsidP="00C20265">
      <w:pPr>
        <w:pStyle w:val="ListParagraph"/>
        <w:numPr>
          <w:ilvl w:val="3"/>
          <w:numId w:val="8"/>
        </w:numPr>
      </w:pPr>
      <w:r>
        <w:t xml:space="preserve">A block is considered an expression with the value of its last </w:t>
      </w:r>
      <w:proofErr w:type="spellStart"/>
      <w:r>
        <w:t>expresion</w:t>
      </w:r>
      <w:proofErr w:type="spellEnd"/>
    </w:p>
    <w:p w:rsidR="00BA14AB" w:rsidRDefault="00EE1EC9" w:rsidP="00BA14AB">
      <w:pPr>
        <w:pStyle w:val="ListParagraph"/>
        <w:numPr>
          <w:ilvl w:val="1"/>
          <w:numId w:val="8"/>
        </w:numPr>
      </w:pPr>
      <w:r>
        <w:t>If-else statements use true, false</w:t>
      </w:r>
      <w:proofErr w:type="gramStart"/>
      <w:r>
        <w:t>, !</w:t>
      </w:r>
      <w:proofErr w:type="gramEnd"/>
      <w:r>
        <w:t>, &amp;&amp;, ||, and comparison operations</w:t>
      </w:r>
    </w:p>
    <w:p w:rsidR="00EE1EC9" w:rsidRDefault="00EE1EC9" w:rsidP="00E02AB9">
      <w:pPr>
        <w:pStyle w:val="ListParagraph"/>
        <w:numPr>
          <w:ilvl w:val="2"/>
          <w:numId w:val="8"/>
        </w:numPr>
      </w:pPr>
      <w:r>
        <w:t xml:space="preserve">Ex. </w:t>
      </w:r>
      <w:r w:rsidRPr="00EE1EC9">
        <w:t>def</w:t>
      </w:r>
      <w:r>
        <w:t xml:space="preserve"> </w:t>
      </w:r>
      <w:proofErr w:type="gramStart"/>
      <w:r w:rsidRPr="00EE1EC9">
        <w:t>abs(</w:t>
      </w:r>
      <w:proofErr w:type="gramEnd"/>
      <w:r w:rsidRPr="00EE1EC9">
        <w:t>x: Int) = if (x &gt;= 0) x else –x</w:t>
      </w:r>
    </w:p>
    <w:p w:rsidR="009F3E57" w:rsidRDefault="009F3E57" w:rsidP="009F3E57">
      <w:pPr>
        <w:pStyle w:val="ListParagraph"/>
        <w:numPr>
          <w:ilvl w:val="1"/>
          <w:numId w:val="8"/>
        </w:numPr>
      </w:pPr>
      <w:r>
        <w:t>Semicolons are optional unless used to separate expressions on the same line</w:t>
      </w:r>
    </w:p>
    <w:p w:rsidR="009F3E57" w:rsidRDefault="009F3E57" w:rsidP="009F3E57">
      <w:pPr>
        <w:pStyle w:val="ListParagraph"/>
        <w:numPr>
          <w:ilvl w:val="1"/>
          <w:numId w:val="8"/>
        </w:numPr>
      </w:pPr>
      <w:r>
        <w:t>Single expressions can use multiple lines if in () or operator is on first line</w:t>
      </w:r>
    </w:p>
    <w:p w:rsidR="009D2DD8" w:rsidRDefault="009D2DD8" w:rsidP="009D2DD8">
      <w:pPr>
        <w:pStyle w:val="ListParagraph"/>
        <w:numPr>
          <w:ilvl w:val="0"/>
          <w:numId w:val="8"/>
        </w:numPr>
      </w:pPr>
      <w:r>
        <w:t xml:space="preserve">Higher-Order Functions – functions </w:t>
      </w:r>
      <w:r w:rsidR="00013BBF">
        <w:t>that take other functions as a parameter</w:t>
      </w:r>
    </w:p>
    <w:p w:rsidR="00013BBF" w:rsidRDefault="00013BBF" w:rsidP="00013BBF">
      <w:pPr>
        <w:pStyle w:val="ListParagraph"/>
        <w:numPr>
          <w:ilvl w:val="1"/>
          <w:numId w:val="8"/>
        </w:numPr>
      </w:pPr>
      <w:r>
        <w:t xml:space="preserve">Ex. </w:t>
      </w:r>
      <w:r w:rsidRPr="00013BBF">
        <w:t>def</w:t>
      </w:r>
      <w:r>
        <w:t xml:space="preserve"> </w:t>
      </w:r>
      <w:proofErr w:type="gramStart"/>
      <w:r w:rsidRPr="00013BBF">
        <w:t>sum(</w:t>
      </w:r>
      <w:proofErr w:type="gramEnd"/>
      <w:r w:rsidRPr="00013BBF">
        <w:t>f: Int=&gt; Int, a: Int, b: Int): Int=if (a &gt; b) 0 else f(a) + sum(f, a+1, b)</w:t>
      </w:r>
    </w:p>
    <w:p w:rsidR="001B6A08" w:rsidRDefault="001B6A08" w:rsidP="00C90DC4">
      <w:pPr>
        <w:pStyle w:val="ListParagraph"/>
        <w:numPr>
          <w:ilvl w:val="0"/>
          <w:numId w:val="8"/>
        </w:numPr>
      </w:pPr>
      <w:r>
        <w:t>Anonymous functions have no names, are just function literals</w:t>
      </w:r>
    </w:p>
    <w:p w:rsidR="00013BBF" w:rsidRDefault="001B6A08" w:rsidP="001B6A08">
      <w:pPr>
        <w:pStyle w:val="ListParagraph"/>
        <w:numPr>
          <w:ilvl w:val="1"/>
          <w:numId w:val="8"/>
        </w:numPr>
      </w:pPr>
      <w:r>
        <w:t xml:space="preserve">Ex.  </w:t>
      </w:r>
      <w:r w:rsidRPr="001B6A08">
        <w:t>def</w:t>
      </w:r>
      <w:r>
        <w:t xml:space="preserve"> </w:t>
      </w:r>
      <w:proofErr w:type="spellStart"/>
      <w:proofErr w:type="gramStart"/>
      <w:r w:rsidRPr="001B6A08">
        <w:t>sumCubes</w:t>
      </w:r>
      <w:proofErr w:type="spellEnd"/>
      <w:r w:rsidRPr="001B6A08">
        <w:t>(</w:t>
      </w:r>
      <w:proofErr w:type="gramEnd"/>
      <w:r w:rsidRPr="001B6A08">
        <w:t>a: Int, b: Int) = sum(x =&gt; x * x * x, a,</w:t>
      </w:r>
      <w:r>
        <w:t>)</w:t>
      </w:r>
    </w:p>
    <w:p w:rsidR="00574840" w:rsidRDefault="00574840" w:rsidP="00574840">
      <w:pPr>
        <w:pStyle w:val="ListParagraph"/>
        <w:numPr>
          <w:ilvl w:val="0"/>
          <w:numId w:val="8"/>
        </w:numPr>
      </w:pPr>
      <w:r>
        <w:t>Can create Objects which make a block which can have functions and expressions</w:t>
      </w:r>
    </w:p>
    <w:p w:rsidR="002E4B58" w:rsidRDefault="002E4B58" w:rsidP="00574840">
      <w:pPr>
        <w:pStyle w:val="ListParagraph"/>
        <w:numPr>
          <w:ilvl w:val="0"/>
          <w:numId w:val="8"/>
        </w:numPr>
      </w:pPr>
      <w:r>
        <w:t>Currying</w:t>
      </w:r>
      <w:r w:rsidR="007778AB">
        <w:t xml:space="preserve"> – calling a function with multiple </w:t>
      </w:r>
      <w:proofErr w:type="gramStart"/>
      <w:r w:rsidR="007778AB">
        <w:t>()s</w:t>
      </w:r>
      <w:proofErr w:type="gramEnd"/>
      <w:r w:rsidR="007778AB">
        <w:t xml:space="preserve"> of parameters essentially calls the function recursively with each parameter</w:t>
      </w:r>
    </w:p>
    <w:p w:rsidR="007778AB" w:rsidRDefault="007778AB" w:rsidP="007778AB">
      <w:pPr>
        <w:pStyle w:val="ListParagraph"/>
        <w:numPr>
          <w:ilvl w:val="1"/>
          <w:numId w:val="8"/>
        </w:numPr>
        <w:rPr>
          <w:lang w:val="es-ES"/>
        </w:rPr>
      </w:pPr>
      <w:r w:rsidRPr="007778AB">
        <w:rPr>
          <w:lang w:val="es-ES"/>
        </w:rPr>
        <w:t>Ex. Def</w:t>
      </w:r>
      <w:r>
        <w:rPr>
          <w:lang w:val="es-ES"/>
        </w:rPr>
        <w:t xml:space="preserve"> </w:t>
      </w:r>
      <w:r w:rsidRPr="007778AB">
        <w:rPr>
          <w:lang w:val="es-ES"/>
        </w:rPr>
        <w:t>f = (args1 =&gt; (args2 =&gt; ... (</w:t>
      </w:r>
      <w:proofErr w:type="spellStart"/>
      <w:r w:rsidRPr="007778AB">
        <w:rPr>
          <w:lang w:val="es-ES"/>
        </w:rPr>
        <w:t>argsn</w:t>
      </w:r>
      <w:proofErr w:type="spellEnd"/>
      <w:r w:rsidRPr="007778AB">
        <w:rPr>
          <w:lang w:val="es-ES"/>
        </w:rPr>
        <w:t xml:space="preserve">=&gt; </w:t>
      </w:r>
      <w:proofErr w:type="gramStart"/>
      <w:r w:rsidRPr="007778AB">
        <w:rPr>
          <w:lang w:val="es-ES"/>
        </w:rPr>
        <w:t>E)...</w:t>
      </w:r>
      <w:proofErr w:type="gramEnd"/>
      <w:r w:rsidRPr="007778AB">
        <w:rPr>
          <w:lang w:val="es-ES"/>
        </w:rPr>
        <w:t>)</w:t>
      </w:r>
    </w:p>
    <w:p w:rsidR="007778AB" w:rsidRDefault="007778AB" w:rsidP="007778AB">
      <w:pPr>
        <w:pStyle w:val="ListParagraph"/>
        <w:numPr>
          <w:ilvl w:val="0"/>
          <w:numId w:val="8"/>
        </w:numPr>
      </w:pPr>
      <w:r w:rsidRPr="007778AB">
        <w:t xml:space="preserve">Lists </w:t>
      </w:r>
      <w:r>
        <w:t>are immutable, homogeneous, and type inferencing</w:t>
      </w:r>
    </w:p>
    <w:p w:rsidR="007778AB" w:rsidRDefault="007455EE" w:rsidP="00FC70DE">
      <w:pPr>
        <w:pStyle w:val="ListParagraph"/>
        <w:numPr>
          <w:ilvl w:val="1"/>
          <w:numId w:val="8"/>
        </w:numPr>
      </w:pPr>
      <w:r>
        <w:t>Empty list contains Nil</w:t>
      </w:r>
    </w:p>
    <w:p w:rsidR="007455EE" w:rsidRDefault="007455EE" w:rsidP="00FC70DE">
      <w:pPr>
        <w:pStyle w:val="ListParagraph"/>
        <w:numPr>
          <w:ilvl w:val="1"/>
          <w:numId w:val="8"/>
        </w:numPr>
      </w:pPr>
      <w:r>
        <w:lastRenderedPageBreak/>
        <w:t xml:space="preserve">List constructor is recursive ex. </w:t>
      </w:r>
      <w:r w:rsidRPr="007455EE">
        <w:t>fruit = “apple</w:t>
      </w:r>
      <w:proofErr w:type="gramStart"/>
      <w:r w:rsidRPr="007455EE">
        <w:t>” :</w:t>
      </w:r>
      <w:proofErr w:type="gramEnd"/>
      <w:r w:rsidRPr="007455EE">
        <w:t>: (“orange” :: (“mangoes” :: Nil)</w:t>
      </w:r>
    </w:p>
    <w:p w:rsidR="007455EE" w:rsidRDefault="007455EE" w:rsidP="007455EE">
      <w:pPr>
        <w:pStyle w:val="ListParagraph"/>
        <w:numPr>
          <w:ilvl w:val="1"/>
          <w:numId w:val="8"/>
        </w:numPr>
      </w:pPr>
      <w:r>
        <w:t xml:space="preserve">3 basic functions: </w:t>
      </w:r>
      <w:proofErr w:type="spellStart"/>
      <w:r>
        <w:t>isEmpty</w:t>
      </w:r>
      <w:proofErr w:type="spellEnd"/>
      <w:r>
        <w:t xml:space="preserve">, head (first element) and tail (list of all after tail) </w:t>
      </w:r>
    </w:p>
    <w:p w:rsidR="00A64FB9" w:rsidRDefault="00A64FB9" w:rsidP="00A64FB9">
      <w:pPr>
        <w:jc w:val="center"/>
        <w:rPr>
          <w:b/>
          <w:sz w:val="32"/>
        </w:rPr>
      </w:pPr>
      <w:r>
        <w:rPr>
          <w:b/>
          <w:sz w:val="32"/>
        </w:rPr>
        <w:t>CH 7 Expressions &amp; Assignments</w:t>
      </w:r>
    </w:p>
    <w:p w:rsidR="007A15F8" w:rsidRDefault="007A15F8" w:rsidP="00A64FB9">
      <w:pPr>
        <w:pStyle w:val="ListParagraph"/>
        <w:numPr>
          <w:ilvl w:val="0"/>
          <w:numId w:val="9"/>
        </w:numPr>
      </w:pPr>
      <w:r>
        <w:t>Expressions specify computations in a programming language</w:t>
      </w:r>
    </w:p>
    <w:p w:rsidR="007A15F8" w:rsidRDefault="007A15F8" w:rsidP="007A15F8">
      <w:pPr>
        <w:pStyle w:val="ListParagraph"/>
        <w:numPr>
          <w:ilvl w:val="1"/>
          <w:numId w:val="9"/>
        </w:numPr>
      </w:pPr>
      <w:r>
        <w:t>Order of operations and operand evaluation is essential</w:t>
      </w:r>
    </w:p>
    <w:p w:rsidR="00BE3378" w:rsidRDefault="00BE3378" w:rsidP="007A15F8">
      <w:pPr>
        <w:pStyle w:val="ListParagraph"/>
        <w:numPr>
          <w:ilvl w:val="1"/>
          <w:numId w:val="9"/>
        </w:numPr>
      </w:pPr>
      <w:r>
        <w:t>Arithmetic Expressions were motivation for first languages</w:t>
      </w:r>
    </w:p>
    <w:p w:rsidR="00BE3378" w:rsidRDefault="00BE3378" w:rsidP="00BE3378">
      <w:pPr>
        <w:pStyle w:val="ListParagraph"/>
        <w:numPr>
          <w:ilvl w:val="2"/>
          <w:numId w:val="9"/>
        </w:numPr>
      </w:pPr>
      <w:r>
        <w:t>Unary, binary, and ternary operators have 1, 2, and 3 operands</w:t>
      </w:r>
    </w:p>
    <w:p w:rsidR="00C80AC3" w:rsidRDefault="00C80AC3" w:rsidP="00BE3378">
      <w:pPr>
        <w:pStyle w:val="ListParagraph"/>
        <w:numPr>
          <w:ilvl w:val="2"/>
          <w:numId w:val="9"/>
        </w:numPr>
      </w:pPr>
      <w:r>
        <w:t>Operator precedence rules for evaluation determine which operations are used first</w:t>
      </w:r>
    </w:p>
    <w:p w:rsidR="00C80AC3" w:rsidRDefault="00C80AC3" w:rsidP="00C80AC3">
      <w:pPr>
        <w:pStyle w:val="ListParagraph"/>
        <w:numPr>
          <w:ilvl w:val="3"/>
          <w:numId w:val="9"/>
        </w:numPr>
      </w:pPr>
      <w:proofErr w:type="gramStart"/>
      <w:r>
        <w:t>Typically</w:t>
      </w:r>
      <w:proofErr w:type="gramEnd"/>
      <w:r>
        <w:t xml:space="preserve"> parenthesis, unary operators, exponents, */, +-</w:t>
      </w:r>
    </w:p>
    <w:p w:rsidR="00280019" w:rsidRDefault="00280019" w:rsidP="00C80AC3">
      <w:pPr>
        <w:pStyle w:val="ListParagraph"/>
        <w:numPr>
          <w:ilvl w:val="3"/>
          <w:numId w:val="9"/>
        </w:numPr>
      </w:pPr>
      <w:r>
        <w:t>With APL, all operators have equal precedence and evaluate right to left</w:t>
      </w:r>
    </w:p>
    <w:p w:rsidR="003504DD" w:rsidRDefault="003504DD" w:rsidP="003504DD">
      <w:pPr>
        <w:pStyle w:val="ListParagraph"/>
        <w:numPr>
          <w:ilvl w:val="2"/>
          <w:numId w:val="9"/>
        </w:numPr>
      </w:pPr>
      <w:r>
        <w:t xml:space="preserve">In Ruby and Lisp, </w:t>
      </w:r>
      <w:r w:rsidR="00B164B2">
        <w:t>arithmetic operations call methods, which can be overridden</w:t>
      </w:r>
    </w:p>
    <w:p w:rsidR="00E60007" w:rsidRDefault="00E60007" w:rsidP="003504DD">
      <w:pPr>
        <w:pStyle w:val="ListParagraph"/>
        <w:numPr>
          <w:ilvl w:val="2"/>
          <w:numId w:val="9"/>
        </w:numPr>
      </w:pPr>
      <w:r>
        <w:t>C, C++ and Java have a</w:t>
      </w:r>
      <w:r w:rsidR="00B6296A">
        <w:t xml:space="preserve"> 1 line</w:t>
      </w:r>
      <w:r>
        <w:t xml:space="preserve"> conditional formal</w:t>
      </w:r>
    </w:p>
    <w:p w:rsidR="00B6296A" w:rsidRPr="00B6296A" w:rsidRDefault="00B6296A" w:rsidP="00B6296A">
      <w:pPr>
        <w:pStyle w:val="ListParagraph"/>
        <w:numPr>
          <w:ilvl w:val="3"/>
          <w:numId w:val="9"/>
        </w:numPr>
      </w:pPr>
      <w:r>
        <w:t xml:space="preserve">Ex. </w:t>
      </w:r>
      <w:r w:rsidRPr="00B6296A">
        <w:t xml:space="preserve">average = (count == 0)? </w:t>
      </w:r>
      <w:proofErr w:type="gramStart"/>
      <w:r w:rsidRPr="00B6296A">
        <w:t>0 :</w:t>
      </w:r>
      <w:proofErr w:type="gramEnd"/>
      <w:r w:rsidRPr="00B6296A">
        <w:t xml:space="preserve"> sum / count</w:t>
      </w:r>
    </w:p>
    <w:p w:rsidR="00B6296A" w:rsidRDefault="00B6296A" w:rsidP="00B6296A">
      <w:pPr>
        <w:pStyle w:val="ListParagraph"/>
        <w:ind w:left="2520"/>
      </w:pPr>
      <w:r>
        <w:t xml:space="preserve">Is same as </w:t>
      </w:r>
    </w:p>
    <w:p w:rsidR="00B6296A" w:rsidRDefault="00B6296A" w:rsidP="00B6296A">
      <w:pPr>
        <w:pStyle w:val="ListParagraph"/>
        <w:ind w:left="2520"/>
      </w:pPr>
      <w:r>
        <w:t>If (count == 0)</w:t>
      </w:r>
    </w:p>
    <w:p w:rsidR="00B6296A" w:rsidRDefault="00B6296A" w:rsidP="00B6296A">
      <w:pPr>
        <w:pStyle w:val="ListParagraph"/>
        <w:ind w:left="2520"/>
      </w:pPr>
      <w:r>
        <w:tab/>
        <w:t>Average = 0</w:t>
      </w:r>
    </w:p>
    <w:p w:rsidR="00B6296A" w:rsidRDefault="00B6296A" w:rsidP="00B6296A">
      <w:pPr>
        <w:pStyle w:val="ListParagraph"/>
        <w:ind w:left="2520"/>
      </w:pPr>
      <w:r>
        <w:t>Else</w:t>
      </w:r>
    </w:p>
    <w:p w:rsidR="00B6296A" w:rsidRDefault="00B6296A" w:rsidP="00B6296A">
      <w:pPr>
        <w:pStyle w:val="ListParagraph"/>
        <w:ind w:left="2520"/>
      </w:pPr>
      <w:r>
        <w:tab/>
        <w:t>Average = sum / count</w:t>
      </w:r>
    </w:p>
    <w:p w:rsidR="0021287A" w:rsidRDefault="0021287A" w:rsidP="0021287A">
      <w:pPr>
        <w:pStyle w:val="ListParagraph"/>
        <w:numPr>
          <w:ilvl w:val="2"/>
          <w:numId w:val="9"/>
        </w:numPr>
      </w:pPr>
      <w:r>
        <w:t xml:space="preserve">Side Affect – when a function or operation performs other actions in addition to returning a value, ex ++ or </w:t>
      </w:r>
      <w:r w:rsidR="00365882">
        <w:t>–</w:t>
      </w:r>
    </w:p>
    <w:p w:rsidR="00365882" w:rsidRDefault="00365882" w:rsidP="00365882">
      <w:pPr>
        <w:pStyle w:val="ListParagraph"/>
        <w:numPr>
          <w:ilvl w:val="1"/>
          <w:numId w:val="9"/>
        </w:numPr>
      </w:pPr>
      <w:r>
        <w:t>Operator Overloading – using an operator for more than 1 purpose (like * in C)</w:t>
      </w:r>
    </w:p>
    <w:p w:rsidR="00DE334D" w:rsidRDefault="00DE334D" w:rsidP="00DE334D">
      <w:pPr>
        <w:pStyle w:val="ListParagraph"/>
        <w:numPr>
          <w:ilvl w:val="2"/>
          <w:numId w:val="9"/>
        </w:numPr>
      </w:pPr>
      <w:r>
        <w:t>In C++, C# and F#, user-defined overloaded operators are allowed</w:t>
      </w:r>
    </w:p>
    <w:p w:rsidR="00F67F6C" w:rsidRDefault="007B75EA" w:rsidP="007B75EA">
      <w:pPr>
        <w:pStyle w:val="ListParagraph"/>
        <w:numPr>
          <w:ilvl w:val="1"/>
          <w:numId w:val="9"/>
        </w:numPr>
      </w:pPr>
      <w:r w:rsidRPr="007B75EA">
        <w:t>Short Circuit Evaluation</w:t>
      </w:r>
      <w:r>
        <w:t xml:space="preserve"> – when an expression result is determined without evaluating all operations, ex. (a * 2) * (b++) when a = 0</w:t>
      </w:r>
    </w:p>
    <w:p w:rsidR="00615D1D" w:rsidRDefault="00C06346" w:rsidP="00A64FB9">
      <w:pPr>
        <w:pStyle w:val="ListParagraph"/>
        <w:numPr>
          <w:ilvl w:val="0"/>
          <w:numId w:val="9"/>
        </w:numPr>
      </w:pPr>
      <w:r>
        <w:t>Different t</w:t>
      </w:r>
      <w:r w:rsidR="00615D1D">
        <w:t>ype</w:t>
      </w:r>
      <w:r>
        <w:t>s of type</w:t>
      </w:r>
      <w:r w:rsidR="00615D1D">
        <w:t xml:space="preserve"> conversion </w:t>
      </w:r>
    </w:p>
    <w:p w:rsidR="00C06346" w:rsidRDefault="002870FE" w:rsidP="00C06346">
      <w:pPr>
        <w:pStyle w:val="ListParagraph"/>
        <w:numPr>
          <w:ilvl w:val="1"/>
          <w:numId w:val="9"/>
        </w:numPr>
      </w:pPr>
      <w:r>
        <w:t>Widening</w:t>
      </w:r>
      <w:r w:rsidR="00C06346">
        <w:t xml:space="preserve"> conversion – to type with extra space</w:t>
      </w:r>
      <w:r w:rsidR="00B37D7C">
        <w:t xml:space="preserve"> and</w:t>
      </w:r>
      <w:r w:rsidR="00C06346">
        <w:t xml:space="preserve"> no loss</w:t>
      </w:r>
      <w:r w:rsidR="00B37D7C">
        <w:t>, ex short to long</w:t>
      </w:r>
    </w:p>
    <w:p w:rsidR="002870FE" w:rsidRDefault="00C06346" w:rsidP="00827E58">
      <w:pPr>
        <w:pStyle w:val="ListParagraph"/>
        <w:numPr>
          <w:ilvl w:val="1"/>
          <w:numId w:val="9"/>
        </w:numPr>
      </w:pPr>
      <w:r>
        <w:t>N</w:t>
      </w:r>
      <w:r w:rsidR="002870FE">
        <w:t>arrowing</w:t>
      </w:r>
      <w:r>
        <w:t xml:space="preserve"> conversion </w:t>
      </w:r>
      <w:r w:rsidR="00827E58">
        <w:t xml:space="preserve">– </w:t>
      </w:r>
      <w:r>
        <w:t>to type with less space</w:t>
      </w:r>
      <w:r w:rsidR="00B37D7C">
        <w:t xml:space="preserve"> and</w:t>
      </w:r>
      <w:r>
        <w:t xml:space="preserve"> data loss</w:t>
      </w:r>
      <w:r w:rsidR="00B37D7C">
        <w:t>, ex double to int</w:t>
      </w:r>
      <w:r>
        <w:t xml:space="preserve"> </w:t>
      </w:r>
    </w:p>
    <w:p w:rsidR="00EA380E" w:rsidRDefault="00EA380E" w:rsidP="00EA380E">
      <w:pPr>
        <w:pStyle w:val="ListParagraph"/>
        <w:numPr>
          <w:ilvl w:val="1"/>
          <w:numId w:val="9"/>
        </w:numPr>
      </w:pPr>
      <w:r>
        <w:t xml:space="preserve">Mixed mode expressions have operands of different types, involve coercion </w:t>
      </w:r>
    </w:p>
    <w:p w:rsidR="006B3B81" w:rsidRDefault="006B3B81" w:rsidP="006B3B81">
      <w:pPr>
        <w:pStyle w:val="ListParagraph"/>
        <w:numPr>
          <w:ilvl w:val="2"/>
          <w:numId w:val="9"/>
        </w:numPr>
      </w:pPr>
      <w:r>
        <w:t>Casting – explicit type conversion, ex (int)</w:t>
      </w:r>
      <w:r w:rsidR="0090014E">
        <w:t>sum</w:t>
      </w:r>
      <w:r>
        <w:t xml:space="preserve"> </w:t>
      </w:r>
    </w:p>
    <w:p w:rsidR="00827E58" w:rsidRDefault="00827E58" w:rsidP="00827E58">
      <w:pPr>
        <w:pStyle w:val="ListParagraph"/>
        <w:numPr>
          <w:ilvl w:val="2"/>
          <w:numId w:val="9"/>
        </w:numPr>
      </w:pPr>
      <w:r>
        <w:t>In ML and F#, no coercion allowed and no mixed mode</w:t>
      </w:r>
    </w:p>
    <w:p w:rsidR="00C54FFF" w:rsidRDefault="00DE5F24" w:rsidP="00D70B88">
      <w:pPr>
        <w:pStyle w:val="ListParagraph"/>
        <w:numPr>
          <w:ilvl w:val="0"/>
          <w:numId w:val="9"/>
        </w:numPr>
      </w:pPr>
      <w:r>
        <w:t>Assignment Statements</w:t>
      </w:r>
    </w:p>
    <w:p w:rsidR="00DE5F24" w:rsidRDefault="00DE5F24" w:rsidP="00DE5F24">
      <w:pPr>
        <w:pStyle w:val="ListParagraph"/>
        <w:numPr>
          <w:ilvl w:val="1"/>
          <w:numId w:val="9"/>
        </w:numPr>
      </w:pPr>
      <w:r>
        <w:t xml:space="preserve">Perl has conditional target assignment statements that assigns 1 of the 2 variables based on a condition, ex. </w:t>
      </w:r>
      <w:r w:rsidRPr="00DE5F24">
        <w:t>($</w:t>
      </w:r>
      <w:proofErr w:type="gramStart"/>
      <w:r w:rsidRPr="00DE5F24">
        <w:t>flag ?</w:t>
      </w:r>
      <w:proofErr w:type="gramEnd"/>
      <w:r w:rsidRPr="00DE5F24">
        <w:t xml:space="preserve"> $</w:t>
      </w:r>
      <w:proofErr w:type="gramStart"/>
      <w:r w:rsidRPr="00DE5F24">
        <w:t>total :</w:t>
      </w:r>
      <w:proofErr w:type="gramEnd"/>
      <w:r w:rsidRPr="00DE5F24">
        <w:t xml:space="preserve"> $subtotal) = 0</w:t>
      </w:r>
    </w:p>
    <w:p w:rsidR="00DE5F24" w:rsidRDefault="00DE5F24" w:rsidP="00DE5F24">
      <w:pPr>
        <w:pStyle w:val="ListParagraph"/>
        <w:numPr>
          <w:ilvl w:val="1"/>
          <w:numId w:val="9"/>
        </w:numPr>
      </w:pPr>
      <w:r>
        <w:t>Compound Assignment Operator ex a += b</w:t>
      </w:r>
    </w:p>
    <w:p w:rsidR="00350C54" w:rsidRDefault="00350C54" w:rsidP="00DE5F24">
      <w:pPr>
        <w:pStyle w:val="ListParagraph"/>
        <w:numPr>
          <w:ilvl w:val="1"/>
          <w:numId w:val="9"/>
        </w:numPr>
      </w:pPr>
      <w:r>
        <w:t xml:space="preserve">In Perl, </w:t>
      </w:r>
      <w:proofErr w:type="spellStart"/>
      <w:r>
        <w:t>Javascript</w:t>
      </w:r>
      <w:proofErr w:type="spellEnd"/>
      <w:r>
        <w:t xml:space="preserve">, and C based languages, </w:t>
      </w:r>
      <w:r w:rsidR="00865D86">
        <w:t>an assignment produces a result and can be used as an operand</w:t>
      </w:r>
    </w:p>
    <w:p w:rsidR="001B0F2B" w:rsidRDefault="001B0F2B" w:rsidP="00DE5F24">
      <w:pPr>
        <w:pStyle w:val="ListParagraph"/>
        <w:numPr>
          <w:ilvl w:val="1"/>
          <w:numId w:val="9"/>
        </w:numPr>
      </w:pPr>
      <w:r>
        <w:t>Perl, Ruby, and Lua allow multiple-source, multiple-target assignments</w:t>
      </w:r>
    </w:p>
    <w:p w:rsidR="00485243" w:rsidRPr="008E79C9" w:rsidRDefault="008E79C9" w:rsidP="008E79C9">
      <w:pPr>
        <w:jc w:val="center"/>
        <w:rPr>
          <w:b/>
          <w:sz w:val="32"/>
        </w:rPr>
      </w:pPr>
      <w:r>
        <w:rPr>
          <w:b/>
          <w:sz w:val="32"/>
        </w:rPr>
        <w:t xml:space="preserve">CH </w:t>
      </w:r>
      <w:r w:rsidR="00B365A1">
        <w:rPr>
          <w:b/>
          <w:sz w:val="32"/>
        </w:rPr>
        <w:t>8</w:t>
      </w:r>
      <w:r>
        <w:rPr>
          <w:b/>
          <w:sz w:val="32"/>
        </w:rPr>
        <w:t xml:space="preserve"> </w:t>
      </w:r>
      <w:r w:rsidR="00B365A1">
        <w:rPr>
          <w:b/>
          <w:sz w:val="32"/>
        </w:rPr>
        <w:t>Statement-Level Control Structures</w:t>
      </w:r>
    </w:p>
    <w:p w:rsidR="00485243" w:rsidRDefault="005B7839" w:rsidP="008E79C9">
      <w:pPr>
        <w:pStyle w:val="ListParagraph"/>
        <w:numPr>
          <w:ilvl w:val="0"/>
          <w:numId w:val="9"/>
        </w:numPr>
      </w:pPr>
      <w:r>
        <w:t>Selection Statement – chooses between 2 or more paths of execution</w:t>
      </w:r>
    </w:p>
    <w:p w:rsidR="005E70A8" w:rsidRDefault="005E70A8" w:rsidP="005E70A8">
      <w:pPr>
        <w:pStyle w:val="ListParagraph"/>
        <w:numPr>
          <w:ilvl w:val="1"/>
          <w:numId w:val="9"/>
        </w:numPr>
      </w:pPr>
      <w:proofErr w:type="gramStart"/>
      <w:r>
        <w:t>2 way</w:t>
      </w:r>
      <w:proofErr w:type="gramEnd"/>
      <w:r>
        <w:t xml:space="preserve"> selectors – standard if else</w:t>
      </w:r>
    </w:p>
    <w:p w:rsidR="008A3AE6" w:rsidRDefault="005E70A8" w:rsidP="005E70A8">
      <w:pPr>
        <w:pStyle w:val="ListParagraph"/>
        <w:numPr>
          <w:ilvl w:val="1"/>
          <w:numId w:val="9"/>
        </w:numPr>
      </w:pPr>
      <w:r>
        <w:t>Multiple way selectors – more than 2 options</w:t>
      </w:r>
      <w:r w:rsidR="008E2F9D">
        <w:t>, switch case structure</w:t>
      </w:r>
    </w:p>
    <w:p w:rsidR="00124F23" w:rsidRDefault="00932605" w:rsidP="00932605">
      <w:pPr>
        <w:pStyle w:val="ListParagraph"/>
        <w:numPr>
          <w:ilvl w:val="2"/>
          <w:numId w:val="9"/>
        </w:numPr>
      </w:pPr>
      <w:r>
        <w:rPr>
          <w:noProof/>
        </w:rPr>
        <w:lastRenderedPageBreak/>
        <w:drawing>
          <wp:anchor distT="0" distB="0" distL="114300" distR="114300" simplePos="0" relativeHeight="251661312" behindDoc="1" locked="0" layoutInCell="1" allowOverlap="1" wp14:anchorId="79CF6E50">
            <wp:simplePos x="0" y="0"/>
            <wp:positionH relativeFrom="column">
              <wp:posOffset>4191000</wp:posOffset>
            </wp:positionH>
            <wp:positionV relativeFrom="paragraph">
              <wp:posOffset>423</wp:posOffset>
            </wp:positionV>
            <wp:extent cx="2445385" cy="1489710"/>
            <wp:effectExtent l="0" t="0" r="0" b="0"/>
            <wp:wrapTight wrapText="bothSides">
              <wp:wrapPolygon edited="0">
                <wp:start x="0" y="0"/>
                <wp:lineTo x="0" y="21269"/>
                <wp:lineTo x="21370" y="21269"/>
                <wp:lineTo x="213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45385" cy="1489710"/>
                    </a:xfrm>
                    <a:prstGeom prst="rect">
                      <a:avLst/>
                    </a:prstGeom>
                  </pic:spPr>
                </pic:pic>
              </a:graphicData>
            </a:graphic>
          </wp:anchor>
        </w:drawing>
      </w:r>
      <w:r>
        <w:t xml:space="preserve">C based languages use this structure: </w:t>
      </w:r>
    </w:p>
    <w:p w:rsidR="00932605" w:rsidRDefault="00932605" w:rsidP="00932605">
      <w:pPr>
        <w:pStyle w:val="ListParagraph"/>
        <w:numPr>
          <w:ilvl w:val="3"/>
          <w:numId w:val="9"/>
        </w:numPr>
      </w:pPr>
      <w:r>
        <w:t>Control expression can only be integer type</w:t>
      </w:r>
    </w:p>
    <w:p w:rsidR="00932605" w:rsidRDefault="00932605" w:rsidP="00932605">
      <w:pPr>
        <w:pStyle w:val="ListParagraph"/>
        <w:numPr>
          <w:ilvl w:val="3"/>
          <w:numId w:val="9"/>
        </w:numPr>
      </w:pPr>
      <w:r>
        <w:t>Default clause for unpresented values</w:t>
      </w:r>
    </w:p>
    <w:p w:rsidR="00932605" w:rsidRDefault="00932605" w:rsidP="00932605">
      <w:pPr>
        <w:pStyle w:val="ListParagraph"/>
        <w:numPr>
          <w:ilvl w:val="3"/>
          <w:numId w:val="9"/>
        </w:numPr>
      </w:pPr>
      <w:r>
        <w:t>If no break, executes next case statements</w:t>
      </w:r>
    </w:p>
    <w:p w:rsidR="00932605" w:rsidRDefault="00932605" w:rsidP="00932605">
      <w:pPr>
        <w:pStyle w:val="ListParagraph"/>
        <w:numPr>
          <w:ilvl w:val="2"/>
          <w:numId w:val="9"/>
        </w:numPr>
      </w:pPr>
      <w:r>
        <w:t xml:space="preserve">C# requires a break or </w:t>
      </w:r>
      <w:proofErr w:type="spellStart"/>
      <w:r>
        <w:t>goto</w:t>
      </w:r>
      <w:proofErr w:type="spellEnd"/>
      <w:r>
        <w:t xml:space="preserve"> </w:t>
      </w:r>
      <w:r w:rsidR="00014E98">
        <w:t>for every case and allows strings as control expression</w:t>
      </w:r>
    </w:p>
    <w:p w:rsidR="004113FE" w:rsidRDefault="00FF6447" w:rsidP="00FF6447">
      <w:pPr>
        <w:pStyle w:val="ListParagraph"/>
        <w:numPr>
          <w:ilvl w:val="1"/>
          <w:numId w:val="9"/>
        </w:numPr>
      </w:pPr>
      <w:r>
        <w:t>Counter controlled loops in Python or Java 5</w:t>
      </w:r>
    </w:p>
    <w:p w:rsidR="00FF6447" w:rsidRDefault="00D47746" w:rsidP="00FF6447">
      <w:pPr>
        <w:pStyle w:val="ListParagraph"/>
        <w:numPr>
          <w:ilvl w:val="2"/>
          <w:numId w:val="9"/>
        </w:numPr>
      </w:pPr>
      <w:r>
        <w:rPr>
          <w:noProof/>
        </w:rPr>
        <w:drawing>
          <wp:anchor distT="0" distB="0" distL="114300" distR="114300" simplePos="0" relativeHeight="251662336" behindDoc="1" locked="0" layoutInCell="1" allowOverlap="1" wp14:anchorId="6AFA8078">
            <wp:simplePos x="0" y="0"/>
            <wp:positionH relativeFrom="column">
              <wp:posOffset>4191000</wp:posOffset>
            </wp:positionH>
            <wp:positionV relativeFrom="paragraph">
              <wp:posOffset>179070</wp:posOffset>
            </wp:positionV>
            <wp:extent cx="2447925" cy="546735"/>
            <wp:effectExtent l="0" t="0" r="9525" b="5715"/>
            <wp:wrapTight wrapText="bothSides">
              <wp:wrapPolygon edited="0">
                <wp:start x="0" y="0"/>
                <wp:lineTo x="0" y="21073"/>
                <wp:lineTo x="21516" y="21073"/>
                <wp:lineTo x="215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546735"/>
                    </a:xfrm>
                    <a:prstGeom prst="rect">
                      <a:avLst/>
                    </a:prstGeom>
                  </pic:spPr>
                </pic:pic>
              </a:graphicData>
            </a:graphic>
            <wp14:sizeRelH relativeFrom="margin">
              <wp14:pctWidth>0</wp14:pctWidth>
            </wp14:sizeRelH>
            <wp14:sizeRelV relativeFrom="margin">
              <wp14:pctHeight>0</wp14:pctHeight>
            </wp14:sizeRelV>
          </wp:anchor>
        </w:drawing>
      </w:r>
      <w:r w:rsidR="00FF6447">
        <w:t>For x in list:</w:t>
      </w:r>
    </w:p>
    <w:p w:rsidR="006C0BEA" w:rsidRDefault="006C0BEA" w:rsidP="006C0BEA">
      <w:pPr>
        <w:pStyle w:val="ListParagraph"/>
        <w:numPr>
          <w:ilvl w:val="1"/>
          <w:numId w:val="9"/>
        </w:numPr>
      </w:pPr>
      <w:r>
        <w:t>In loops for C, C++, and Python, continue skips the rest of the iteration but does not break the loop</w:t>
      </w:r>
    </w:p>
    <w:p w:rsidR="00D47746" w:rsidRDefault="00D47746" w:rsidP="006C0BEA">
      <w:pPr>
        <w:pStyle w:val="ListParagraph"/>
        <w:numPr>
          <w:ilvl w:val="1"/>
          <w:numId w:val="9"/>
        </w:numPr>
      </w:pPr>
      <w:r>
        <w:t xml:space="preserve">Displays all elements of an array $list in PHP: </w:t>
      </w:r>
    </w:p>
    <w:p w:rsidR="005E70A8" w:rsidRDefault="00316817" w:rsidP="00316817">
      <w:pPr>
        <w:jc w:val="center"/>
      </w:pPr>
      <w:r>
        <w:rPr>
          <w:b/>
          <w:sz w:val="32"/>
        </w:rPr>
        <w:t>CH 9</w:t>
      </w:r>
      <w:r w:rsidR="00274911">
        <w:rPr>
          <w:b/>
          <w:sz w:val="32"/>
        </w:rPr>
        <w:t xml:space="preserve"> Subprograms</w:t>
      </w:r>
    </w:p>
    <w:p w:rsidR="00154C4A" w:rsidRDefault="00154C4A" w:rsidP="00316817">
      <w:pPr>
        <w:pStyle w:val="ListParagraph"/>
        <w:numPr>
          <w:ilvl w:val="0"/>
          <w:numId w:val="9"/>
        </w:numPr>
      </w:pPr>
      <w:r>
        <w:t>Subprogram declaration</w:t>
      </w:r>
      <w:r w:rsidR="00412BD4">
        <w:t xml:space="preserve"> -</w:t>
      </w:r>
      <w:r>
        <w:t xml:space="preserve"> </w:t>
      </w:r>
      <w:r w:rsidR="00412BD4">
        <w:t>gives the protocol but not the body of the subprogram</w:t>
      </w:r>
    </w:p>
    <w:p w:rsidR="00412BD4" w:rsidRDefault="00412BD4" w:rsidP="00412BD4">
      <w:pPr>
        <w:pStyle w:val="ListParagraph"/>
        <w:numPr>
          <w:ilvl w:val="1"/>
          <w:numId w:val="9"/>
        </w:numPr>
      </w:pPr>
      <w:r>
        <w:t>Formal parameter is listed in subprogram declaration</w:t>
      </w:r>
    </w:p>
    <w:p w:rsidR="00716A77" w:rsidRDefault="00716A77" w:rsidP="00716A77">
      <w:pPr>
        <w:pStyle w:val="ListParagraph"/>
        <w:numPr>
          <w:ilvl w:val="2"/>
          <w:numId w:val="9"/>
        </w:numPr>
      </w:pPr>
      <w:r>
        <w:t>In some languages, formal parameters can have default values if no actual</w:t>
      </w:r>
    </w:p>
    <w:p w:rsidR="00412BD4" w:rsidRDefault="00412BD4" w:rsidP="00412BD4">
      <w:pPr>
        <w:pStyle w:val="ListParagraph"/>
        <w:numPr>
          <w:ilvl w:val="1"/>
          <w:numId w:val="9"/>
        </w:numPr>
      </w:pPr>
      <w:r>
        <w:t>Actual parameter is used in a subprogram call</w:t>
      </w:r>
    </w:p>
    <w:p w:rsidR="00F71426" w:rsidRDefault="00F71426" w:rsidP="00412BD4">
      <w:pPr>
        <w:pStyle w:val="ListParagraph"/>
        <w:numPr>
          <w:ilvl w:val="1"/>
          <w:numId w:val="9"/>
        </w:numPr>
      </w:pPr>
      <w:r>
        <w:t>Formal and actual parameters can correspond via position in list or by keyword (name =)</w:t>
      </w:r>
    </w:p>
    <w:p w:rsidR="001874C8" w:rsidRDefault="001874C8" w:rsidP="00412BD4">
      <w:pPr>
        <w:pStyle w:val="ListParagraph"/>
        <w:numPr>
          <w:ilvl w:val="1"/>
          <w:numId w:val="9"/>
        </w:numPr>
      </w:pPr>
      <w:r>
        <w:t xml:space="preserve">Different types of </w:t>
      </w:r>
      <w:r w:rsidR="00064E43">
        <w:t>parameter passing</w:t>
      </w:r>
    </w:p>
    <w:p w:rsidR="00064E43" w:rsidRDefault="00064E43" w:rsidP="00064E43">
      <w:pPr>
        <w:pStyle w:val="ListParagraph"/>
        <w:numPr>
          <w:ilvl w:val="2"/>
          <w:numId w:val="9"/>
        </w:numPr>
      </w:pPr>
      <w:r>
        <w:t>Pass-by-value (In Mode) – value of actual parameter is copied to initialize corresponding formal parameter</w:t>
      </w:r>
    </w:p>
    <w:p w:rsidR="0010400E" w:rsidRDefault="0010400E" w:rsidP="00F337A9">
      <w:pPr>
        <w:pStyle w:val="ListParagraph"/>
        <w:numPr>
          <w:ilvl w:val="3"/>
          <w:numId w:val="9"/>
        </w:numPr>
        <w:ind w:left="2880" w:hanging="720"/>
      </w:pPr>
      <w:r>
        <w:t>Used in C based languages and most language</w:t>
      </w:r>
    </w:p>
    <w:p w:rsidR="00064E43" w:rsidRDefault="00064E43" w:rsidP="00064E43">
      <w:pPr>
        <w:pStyle w:val="ListParagraph"/>
        <w:numPr>
          <w:ilvl w:val="2"/>
          <w:numId w:val="9"/>
        </w:numPr>
      </w:pPr>
      <w:r>
        <w:t>Pass-by-result (Out Mode) – formal parameter acts as local variable, its value is copied to actual parameter</w:t>
      </w:r>
    </w:p>
    <w:p w:rsidR="00064E43" w:rsidRDefault="00064E43" w:rsidP="00064E43">
      <w:pPr>
        <w:pStyle w:val="ListParagraph"/>
        <w:numPr>
          <w:ilvl w:val="2"/>
          <w:numId w:val="9"/>
        </w:numPr>
      </w:pPr>
      <w:r>
        <w:t>Pass-by-value-result (</w:t>
      </w:r>
      <w:proofErr w:type="spellStart"/>
      <w:r>
        <w:t>Inout</w:t>
      </w:r>
      <w:proofErr w:type="spellEnd"/>
      <w:r>
        <w:t xml:space="preserve"> Mode) – combination of both modes</w:t>
      </w:r>
    </w:p>
    <w:p w:rsidR="00064E43" w:rsidRDefault="00064E43" w:rsidP="00064E43">
      <w:pPr>
        <w:pStyle w:val="ListParagraph"/>
        <w:numPr>
          <w:ilvl w:val="2"/>
          <w:numId w:val="9"/>
        </w:numPr>
      </w:pPr>
      <w:r>
        <w:t>Pass-by-reference (</w:t>
      </w:r>
      <w:proofErr w:type="spellStart"/>
      <w:r>
        <w:t>Inout</w:t>
      </w:r>
      <w:proofErr w:type="spellEnd"/>
      <w:r>
        <w:t xml:space="preserve"> Mode) – passes an access path</w:t>
      </w:r>
    </w:p>
    <w:p w:rsidR="001E5C20" w:rsidRDefault="001E5C20" w:rsidP="00064E43">
      <w:pPr>
        <w:pStyle w:val="ListParagraph"/>
        <w:numPr>
          <w:ilvl w:val="2"/>
          <w:numId w:val="9"/>
        </w:numPr>
      </w:pPr>
      <w:r>
        <w:t>Pass-by-name (</w:t>
      </w:r>
      <w:proofErr w:type="spellStart"/>
      <w:r>
        <w:t>Inout</w:t>
      </w:r>
      <w:proofErr w:type="spellEnd"/>
      <w:r>
        <w:t xml:space="preserve"> Mode) </w:t>
      </w:r>
      <w:r w:rsidR="0010400E">
        <w:t>–</w:t>
      </w:r>
      <w:r>
        <w:t xml:space="preserve"> </w:t>
      </w:r>
      <w:r w:rsidR="0010400E">
        <w:t>by textual substitution</w:t>
      </w:r>
    </w:p>
    <w:p w:rsidR="00464AB7" w:rsidRDefault="00464AB7" w:rsidP="00316817">
      <w:pPr>
        <w:pStyle w:val="ListParagraph"/>
        <w:numPr>
          <w:ilvl w:val="0"/>
          <w:numId w:val="9"/>
        </w:numPr>
      </w:pPr>
      <w:r>
        <w:t>2 subprogram categories:</w:t>
      </w:r>
    </w:p>
    <w:p w:rsidR="00464AB7" w:rsidRDefault="00464AB7" w:rsidP="00464AB7">
      <w:pPr>
        <w:pStyle w:val="ListParagraph"/>
        <w:numPr>
          <w:ilvl w:val="1"/>
          <w:numId w:val="9"/>
        </w:numPr>
      </w:pPr>
      <w:r>
        <w:t>Procedure – collection of statements that define parameterized computations</w:t>
      </w:r>
    </w:p>
    <w:p w:rsidR="009619EF" w:rsidRDefault="00464AB7" w:rsidP="00464AB7">
      <w:pPr>
        <w:pStyle w:val="ListParagraph"/>
        <w:numPr>
          <w:ilvl w:val="1"/>
          <w:numId w:val="9"/>
        </w:numPr>
      </w:pPr>
      <w:r>
        <w:t>Functions structurally resemble procedures but are semantically modeled on math functions</w:t>
      </w:r>
    </w:p>
    <w:p w:rsidR="004317D6" w:rsidRDefault="001874C8" w:rsidP="009619EF">
      <w:pPr>
        <w:pStyle w:val="ListParagraph"/>
        <w:numPr>
          <w:ilvl w:val="0"/>
          <w:numId w:val="9"/>
        </w:numPr>
      </w:pPr>
      <w:r>
        <w:t>In most modern languages, local variables are stack dynamic</w:t>
      </w:r>
      <w:r w:rsidR="00464AB7">
        <w:t xml:space="preserve"> </w:t>
      </w:r>
    </w:p>
    <w:p w:rsidR="005852E7" w:rsidRDefault="00EA79F5" w:rsidP="009619EF">
      <w:pPr>
        <w:pStyle w:val="ListParagraph"/>
        <w:numPr>
          <w:ilvl w:val="0"/>
          <w:numId w:val="9"/>
        </w:numPr>
      </w:pPr>
      <w:r>
        <w:t>Subprograms can be passed as parameters</w:t>
      </w:r>
    </w:p>
    <w:p w:rsidR="00EA79F5" w:rsidRDefault="00EA79F5" w:rsidP="00EA79F5">
      <w:pPr>
        <w:pStyle w:val="ListParagraph"/>
        <w:numPr>
          <w:ilvl w:val="1"/>
          <w:numId w:val="9"/>
        </w:numPr>
      </w:pPr>
      <w:r>
        <w:t>Shallow binding – when environment of statement that calls passed subprogram is used</w:t>
      </w:r>
    </w:p>
    <w:p w:rsidR="00EA79F5" w:rsidRDefault="00EA79F5" w:rsidP="00EA79F5">
      <w:pPr>
        <w:pStyle w:val="ListParagraph"/>
        <w:numPr>
          <w:ilvl w:val="1"/>
          <w:numId w:val="9"/>
        </w:numPr>
      </w:pPr>
      <w:r>
        <w:t>Deep binding – when environment in which passed subprogram is defined</w:t>
      </w:r>
    </w:p>
    <w:p w:rsidR="00EA79F5" w:rsidRDefault="00EA79F5" w:rsidP="00EA79F5">
      <w:pPr>
        <w:pStyle w:val="ListParagraph"/>
        <w:numPr>
          <w:ilvl w:val="1"/>
          <w:numId w:val="9"/>
        </w:numPr>
      </w:pPr>
      <w:r>
        <w:t>Ad hoc binding – environment of call</w:t>
      </w:r>
    </w:p>
    <w:p w:rsidR="00E86B5A" w:rsidRDefault="00E86B5A" w:rsidP="00E86B5A">
      <w:pPr>
        <w:pStyle w:val="ListParagraph"/>
        <w:numPr>
          <w:ilvl w:val="0"/>
          <w:numId w:val="9"/>
        </w:numPr>
      </w:pPr>
      <w:r>
        <w:t>Generic or polymorphic subprogram takes parameters of different types</w:t>
      </w:r>
    </w:p>
    <w:p w:rsidR="00E86B5A" w:rsidRDefault="00E86B5A" w:rsidP="00E86B5A">
      <w:pPr>
        <w:pStyle w:val="ListParagraph"/>
        <w:numPr>
          <w:ilvl w:val="1"/>
          <w:numId w:val="9"/>
        </w:numPr>
      </w:pPr>
      <w:r>
        <w:t>Ad hoc polymorphism - subprogram overloading</w:t>
      </w:r>
    </w:p>
    <w:p w:rsidR="00E86B5A" w:rsidRDefault="00E86B5A" w:rsidP="00E86B5A">
      <w:pPr>
        <w:pStyle w:val="ListParagraph"/>
        <w:numPr>
          <w:ilvl w:val="1"/>
          <w:numId w:val="9"/>
        </w:numPr>
      </w:pPr>
      <w:r>
        <w:t>Subtype polymorphism – variable of type T can access any type T object or derived object</w:t>
      </w:r>
    </w:p>
    <w:p w:rsidR="00E86B5A" w:rsidRDefault="00E86B5A" w:rsidP="00E86B5A">
      <w:pPr>
        <w:pStyle w:val="ListParagraph"/>
        <w:numPr>
          <w:ilvl w:val="1"/>
          <w:numId w:val="9"/>
        </w:numPr>
      </w:pPr>
      <w:r>
        <w:t xml:space="preserve">Parametric polymorphism </w:t>
      </w:r>
      <w:r w:rsidR="00CA39EC">
        <w:t>–</w:t>
      </w:r>
      <w:r>
        <w:t xml:space="preserve"> </w:t>
      </w:r>
      <w:r w:rsidR="00CA39EC">
        <w:t>a subprogram having generic formal parameters</w:t>
      </w:r>
      <w:r>
        <w:t xml:space="preserve"> </w:t>
      </w:r>
    </w:p>
    <w:p w:rsidR="00316817" w:rsidRDefault="00316817" w:rsidP="00316817">
      <w:pPr>
        <w:pStyle w:val="ListParagraph"/>
        <w:numPr>
          <w:ilvl w:val="0"/>
          <w:numId w:val="9"/>
        </w:numPr>
      </w:pPr>
      <w:r>
        <w:t>Static scoping – wide</w:t>
      </w:r>
    </w:p>
    <w:p w:rsidR="00316817" w:rsidRDefault="00316817" w:rsidP="00316817">
      <w:pPr>
        <w:pStyle w:val="ListParagraph"/>
        <w:numPr>
          <w:ilvl w:val="0"/>
          <w:numId w:val="9"/>
        </w:numPr>
      </w:pPr>
      <w:r>
        <w:t>Dynamic scoping – narrow</w:t>
      </w:r>
    </w:p>
    <w:p w:rsidR="00316817" w:rsidRPr="00A64FB9" w:rsidRDefault="00316817" w:rsidP="00316817">
      <w:pPr>
        <w:pStyle w:val="ListParagraph"/>
        <w:numPr>
          <w:ilvl w:val="0"/>
          <w:numId w:val="9"/>
        </w:numPr>
      </w:pPr>
      <w:r>
        <w:t>delegates</w:t>
      </w:r>
    </w:p>
    <w:sectPr w:rsidR="00316817" w:rsidRPr="00A64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E172A"/>
    <w:multiLevelType w:val="hybridMultilevel"/>
    <w:tmpl w:val="3092D7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36E21"/>
    <w:multiLevelType w:val="hybridMultilevel"/>
    <w:tmpl w:val="A91067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1BF857B6">
      <w:numFmt w:val="bullet"/>
      <w:lvlText w:val=""/>
      <w:lvlJc w:val="left"/>
      <w:pPr>
        <w:ind w:left="2520" w:hanging="360"/>
      </w:pPr>
      <w:rPr>
        <w:rFonts w:ascii="Wingdings" w:eastAsiaTheme="minorHAnsi" w:hAnsi="Wingdings" w:cstheme="minorBid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3D4942"/>
    <w:multiLevelType w:val="hybridMultilevel"/>
    <w:tmpl w:val="3C4816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91302F"/>
    <w:multiLevelType w:val="hybridMultilevel"/>
    <w:tmpl w:val="7DFCA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EB6EE0"/>
    <w:multiLevelType w:val="hybridMultilevel"/>
    <w:tmpl w:val="27C626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9C500C"/>
    <w:multiLevelType w:val="hybridMultilevel"/>
    <w:tmpl w:val="4E0A68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1720AE"/>
    <w:multiLevelType w:val="hybridMultilevel"/>
    <w:tmpl w:val="C9C87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776F80"/>
    <w:multiLevelType w:val="hybridMultilevel"/>
    <w:tmpl w:val="ABC07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1E2269"/>
    <w:multiLevelType w:val="hybridMultilevel"/>
    <w:tmpl w:val="886E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7"/>
  </w:num>
  <w:num w:numId="4">
    <w:abstractNumId w:val="6"/>
  </w:num>
  <w:num w:numId="5">
    <w:abstractNumId w:val="2"/>
  </w:num>
  <w:num w:numId="6">
    <w:abstractNumId w:val="5"/>
  </w:num>
  <w:num w:numId="7">
    <w:abstractNumId w:val="3"/>
  </w:num>
  <w:num w:numId="8">
    <w:abstractNumId w:val="0"/>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Horning">
    <w15:presenceInfo w15:providerId="Windows Live" w15:userId="0ea9c1e2604705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A7"/>
    <w:rsid w:val="00005F66"/>
    <w:rsid w:val="00013BBF"/>
    <w:rsid w:val="00014E98"/>
    <w:rsid w:val="00015731"/>
    <w:rsid w:val="00016D90"/>
    <w:rsid w:val="00030613"/>
    <w:rsid w:val="000323D6"/>
    <w:rsid w:val="0004087B"/>
    <w:rsid w:val="0004215C"/>
    <w:rsid w:val="0004242F"/>
    <w:rsid w:val="000505CF"/>
    <w:rsid w:val="0005700D"/>
    <w:rsid w:val="00062C20"/>
    <w:rsid w:val="00064E43"/>
    <w:rsid w:val="00074208"/>
    <w:rsid w:val="00085772"/>
    <w:rsid w:val="000868D5"/>
    <w:rsid w:val="000A1236"/>
    <w:rsid w:val="000E733B"/>
    <w:rsid w:val="000F32D2"/>
    <w:rsid w:val="0010400E"/>
    <w:rsid w:val="001057B5"/>
    <w:rsid w:val="00105AD8"/>
    <w:rsid w:val="00107A4B"/>
    <w:rsid w:val="00111E55"/>
    <w:rsid w:val="00124F23"/>
    <w:rsid w:val="001339F9"/>
    <w:rsid w:val="00154C4A"/>
    <w:rsid w:val="00161020"/>
    <w:rsid w:val="001654FF"/>
    <w:rsid w:val="00167B43"/>
    <w:rsid w:val="001720A8"/>
    <w:rsid w:val="001728D7"/>
    <w:rsid w:val="00184EAC"/>
    <w:rsid w:val="00186934"/>
    <w:rsid w:val="001874C8"/>
    <w:rsid w:val="00196AFD"/>
    <w:rsid w:val="001A2E77"/>
    <w:rsid w:val="001A3B17"/>
    <w:rsid w:val="001A76AB"/>
    <w:rsid w:val="001B0F2B"/>
    <w:rsid w:val="001B6A08"/>
    <w:rsid w:val="001B7FE6"/>
    <w:rsid w:val="001D0868"/>
    <w:rsid w:val="001D2981"/>
    <w:rsid w:val="001D588F"/>
    <w:rsid w:val="001E5C20"/>
    <w:rsid w:val="001E7FBE"/>
    <w:rsid w:val="001F163F"/>
    <w:rsid w:val="0021287A"/>
    <w:rsid w:val="00216847"/>
    <w:rsid w:val="00226CD5"/>
    <w:rsid w:val="002310CC"/>
    <w:rsid w:val="00241F22"/>
    <w:rsid w:val="002525C4"/>
    <w:rsid w:val="002636FA"/>
    <w:rsid w:val="00274911"/>
    <w:rsid w:val="00280019"/>
    <w:rsid w:val="002870FE"/>
    <w:rsid w:val="002909CF"/>
    <w:rsid w:val="00293897"/>
    <w:rsid w:val="002959B3"/>
    <w:rsid w:val="002A2F83"/>
    <w:rsid w:val="002A2FF4"/>
    <w:rsid w:val="002A701C"/>
    <w:rsid w:val="002C00BB"/>
    <w:rsid w:val="002C7DB3"/>
    <w:rsid w:val="002D6297"/>
    <w:rsid w:val="002E056F"/>
    <w:rsid w:val="002E2068"/>
    <w:rsid w:val="002E4B58"/>
    <w:rsid w:val="00300ABA"/>
    <w:rsid w:val="00306155"/>
    <w:rsid w:val="00316577"/>
    <w:rsid w:val="00316817"/>
    <w:rsid w:val="00323409"/>
    <w:rsid w:val="00335702"/>
    <w:rsid w:val="00344BF5"/>
    <w:rsid w:val="003504DD"/>
    <w:rsid w:val="00350C54"/>
    <w:rsid w:val="003546CD"/>
    <w:rsid w:val="003623AE"/>
    <w:rsid w:val="00365882"/>
    <w:rsid w:val="003712A5"/>
    <w:rsid w:val="0037183B"/>
    <w:rsid w:val="003745BF"/>
    <w:rsid w:val="003828A5"/>
    <w:rsid w:val="00397575"/>
    <w:rsid w:val="003A1950"/>
    <w:rsid w:val="003A2D52"/>
    <w:rsid w:val="003F5B14"/>
    <w:rsid w:val="004113FE"/>
    <w:rsid w:val="00411BEF"/>
    <w:rsid w:val="004122FE"/>
    <w:rsid w:val="00412BD4"/>
    <w:rsid w:val="00421CF4"/>
    <w:rsid w:val="004302D0"/>
    <w:rsid w:val="004317D6"/>
    <w:rsid w:val="0043581E"/>
    <w:rsid w:val="00436AC8"/>
    <w:rsid w:val="004371A4"/>
    <w:rsid w:val="00442993"/>
    <w:rsid w:val="00442C4D"/>
    <w:rsid w:val="004479EA"/>
    <w:rsid w:val="0045161D"/>
    <w:rsid w:val="00464AB7"/>
    <w:rsid w:val="00485243"/>
    <w:rsid w:val="00486515"/>
    <w:rsid w:val="004912AB"/>
    <w:rsid w:val="004A1DA7"/>
    <w:rsid w:val="004A2A57"/>
    <w:rsid w:val="004B32F6"/>
    <w:rsid w:val="004C10E4"/>
    <w:rsid w:val="004D7016"/>
    <w:rsid w:val="004E374A"/>
    <w:rsid w:val="004E7824"/>
    <w:rsid w:val="004F3870"/>
    <w:rsid w:val="0050045B"/>
    <w:rsid w:val="00505996"/>
    <w:rsid w:val="00511930"/>
    <w:rsid w:val="00512E94"/>
    <w:rsid w:val="00513E46"/>
    <w:rsid w:val="00522601"/>
    <w:rsid w:val="00526A8F"/>
    <w:rsid w:val="00540C58"/>
    <w:rsid w:val="00541DC2"/>
    <w:rsid w:val="00541EBB"/>
    <w:rsid w:val="00571B8D"/>
    <w:rsid w:val="005727A2"/>
    <w:rsid w:val="00574840"/>
    <w:rsid w:val="00582E2F"/>
    <w:rsid w:val="005852E7"/>
    <w:rsid w:val="005940B0"/>
    <w:rsid w:val="005A7088"/>
    <w:rsid w:val="005B31AF"/>
    <w:rsid w:val="005B7839"/>
    <w:rsid w:val="005D014F"/>
    <w:rsid w:val="005D170A"/>
    <w:rsid w:val="005D2F51"/>
    <w:rsid w:val="005E6535"/>
    <w:rsid w:val="005E70A8"/>
    <w:rsid w:val="005F293F"/>
    <w:rsid w:val="005F396E"/>
    <w:rsid w:val="005F3C10"/>
    <w:rsid w:val="005F5251"/>
    <w:rsid w:val="00605AFD"/>
    <w:rsid w:val="00612B42"/>
    <w:rsid w:val="00612DF9"/>
    <w:rsid w:val="00615D1D"/>
    <w:rsid w:val="00625E45"/>
    <w:rsid w:val="00634282"/>
    <w:rsid w:val="00644170"/>
    <w:rsid w:val="00647524"/>
    <w:rsid w:val="00647D4C"/>
    <w:rsid w:val="00653133"/>
    <w:rsid w:val="006622D1"/>
    <w:rsid w:val="006635F7"/>
    <w:rsid w:val="006655CB"/>
    <w:rsid w:val="006703A0"/>
    <w:rsid w:val="0067108B"/>
    <w:rsid w:val="00680CF5"/>
    <w:rsid w:val="00683521"/>
    <w:rsid w:val="00690EDA"/>
    <w:rsid w:val="006A336F"/>
    <w:rsid w:val="006A5E6F"/>
    <w:rsid w:val="006B102F"/>
    <w:rsid w:val="006B3B81"/>
    <w:rsid w:val="006C0BEA"/>
    <w:rsid w:val="006C1593"/>
    <w:rsid w:val="006D2072"/>
    <w:rsid w:val="006D57CB"/>
    <w:rsid w:val="006D5AAC"/>
    <w:rsid w:val="006E6335"/>
    <w:rsid w:val="006F7C7A"/>
    <w:rsid w:val="0070029D"/>
    <w:rsid w:val="007063CA"/>
    <w:rsid w:val="00713E51"/>
    <w:rsid w:val="00716A77"/>
    <w:rsid w:val="00726C11"/>
    <w:rsid w:val="007348B9"/>
    <w:rsid w:val="007377DE"/>
    <w:rsid w:val="00741AE9"/>
    <w:rsid w:val="0074344F"/>
    <w:rsid w:val="007455EE"/>
    <w:rsid w:val="00753F7D"/>
    <w:rsid w:val="00757727"/>
    <w:rsid w:val="0076377E"/>
    <w:rsid w:val="00775B03"/>
    <w:rsid w:val="007778AB"/>
    <w:rsid w:val="00787709"/>
    <w:rsid w:val="0079334A"/>
    <w:rsid w:val="00793A0B"/>
    <w:rsid w:val="00795164"/>
    <w:rsid w:val="007A15F8"/>
    <w:rsid w:val="007A611F"/>
    <w:rsid w:val="007B75EA"/>
    <w:rsid w:val="007B7A9B"/>
    <w:rsid w:val="007C3F17"/>
    <w:rsid w:val="007F75CD"/>
    <w:rsid w:val="008015F2"/>
    <w:rsid w:val="0080271D"/>
    <w:rsid w:val="00805243"/>
    <w:rsid w:val="008112BA"/>
    <w:rsid w:val="00815F13"/>
    <w:rsid w:val="00823EDE"/>
    <w:rsid w:val="00824BA5"/>
    <w:rsid w:val="008259D1"/>
    <w:rsid w:val="00827E58"/>
    <w:rsid w:val="00831B41"/>
    <w:rsid w:val="00852DC7"/>
    <w:rsid w:val="008533E3"/>
    <w:rsid w:val="00855F06"/>
    <w:rsid w:val="00865D86"/>
    <w:rsid w:val="00871D3B"/>
    <w:rsid w:val="0088255E"/>
    <w:rsid w:val="00891552"/>
    <w:rsid w:val="00892A1F"/>
    <w:rsid w:val="008A24FC"/>
    <w:rsid w:val="008A3AE6"/>
    <w:rsid w:val="008A725A"/>
    <w:rsid w:val="008C7802"/>
    <w:rsid w:val="008C7938"/>
    <w:rsid w:val="008E2F9D"/>
    <w:rsid w:val="008E79C9"/>
    <w:rsid w:val="0090014E"/>
    <w:rsid w:val="00932605"/>
    <w:rsid w:val="009342AD"/>
    <w:rsid w:val="00936A6D"/>
    <w:rsid w:val="009412B8"/>
    <w:rsid w:val="0094424D"/>
    <w:rsid w:val="0096147A"/>
    <w:rsid w:val="009619EF"/>
    <w:rsid w:val="00962A93"/>
    <w:rsid w:val="00975624"/>
    <w:rsid w:val="009806DB"/>
    <w:rsid w:val="009B16D9"/>
    <w:rsid w:val="009B21C5"/>
    <w:rsid w:val="009B3BA3"/>
    <w:rsid w:val="009B59D2"/>
    <w:rsid w:val="009D2DD8"/>
    <w:rsid w:val="009D72E7"/>
    <w:rsid w:val="009E3BBD"/>
    <w:rsid w:val="009E4EC5"/>
    <w:rsid w:val="009E6A9A"/>
    <w:rsid w:val="009E78B5"/>
    <w:rsid w:val="009F3E57"/>
    <w:rsid w:val="00A038E1"/>
    <w:rsid w:val="00A06F85"/>
    <w:rsid w:val="00A11414"/>
    <w:rsid w:val="00A11FD7"/>
    <w:rsid w:val="00A366F1"/>
    <w:rsid w:val="00A64FB9"/>
    <w:rsid w:val="00A87370"/>
    <w:rsid w:val="00AA201E"/>
    <w:rsid w:val="00AB25CE"/>
    <w:rsid w:val="00AC681A"/>
    <w:rsid w:val="00AC7A17"/>
    <w:rsid w:val="00AD2629"/>
    <w:rsid w:val="00AD380A"/>
    <w:rsid w:val="00AD735B"/>
    <w:rsid w:val="00AD75C5"/>
    <w:rsid w:val="00AE01E8"/>
    <w:rsid w:val="00AE6538"/>
    <w:rsid w:val="00AF7222"/>
    <w:rsid w:val="00B02547"/>
    <w:rsid w:val="00B15616"/>
    <w:rsid w:val="00B164B2"/>
    <w:rsid w:val="00B177E7"/>
    <w:rsid w:val="00B23DC8"/>
    <w:rsid w:val="00B25443"/>
    <w:rsid w:val="00B302EE"/>
    <w:rsid w:val="00B30ACD"/>
    <w:rsid w:val="00B35ED9"/>
    <w:rsid w:val="00B365A1"/>
    <w:rsid w:val="00B37D7C"/>
    <w:rsid w:val="00B6296A"/>
    <w:rsid w:val="00B63E01"/>
    <w:rsid w:val="00B73D76"/>
    <w:rsid w:val="00B7574B"/>
    <w:rsid w:val="00B817EB"/>
    <w:rsid w:val="00B82B70"/>
    <w:rsid w:val="00B84EEE"/>
    <w:rsid w:val="00B9259E"/>
    <w:rsid w:val="00BA14AB"/>
    <w:rsid w:val="00BA2839"/>
    <w:rsid w:val="00BB2C10"/>
    <w:rsid w:val="00BB5839"/>
    <w:rsid w:val="00BD1E2C"/>
    <w:rsid w:val="00BE0DB5"/>
    <w:rsid w:val="00BE3378"/>
    <w:rsid w:val="00C038CF"/>
    <w:rsid w:val="00C06346"/>
    <w:rsid w:val="00C104A7"/>
    <w:rsid w:val="00C1269E"/>
    <w:rsid w:val="00C164F3"/>
    <w:rsid w:val="00C20265"/>
    <w:rsid w:val="00C2481E"/>
    <w:rsid w:val="00C322B0"/>
    <w:rsid w:val="00C32456"/>
    <w:rsid w:val="00C52126"/>
    <w:rsid w:val="00C54FFF"/>
    <w:rsid w:val="00C64F70"/>
    <w:rsid w:val="00C80AC3"/>
    <w:rsid w:val="00C90DC4"/>
    <w:rsid w:val="00C95283"/>
    <w:rsid w:val="00CA39EC"/>
    <w:rsid w:val="00CA4EB7"/>
    <w:rsid w:val="00CA73C8"/>
    <w:rsid w:val="00CA7ADE"/>
    <w:rsid w:val="00CB1E3F"/>
    <w:rsid w:val="00CB2C50"/>
    <w:rsid w:val="00CD3A69"/>
    <w:rsid w:val="00CD4C4D"/>
    <w:rsid w:val="00CD6FE2"/>
    <w:rsid w:val="00D0525D"/>
    <w:rsid w:val="00D15498"/>
    <w:rsid w:val="00D17471"/>
    <w:rsid w:val="00D2020A"/>
    <w:rsid w:val="00D41D9C"/>
    <w:rsid w:val="00D42727"/>
    <w:rsid w:val="00D47746"/>
    <w:rsid w:val="00D70B88"/>
    <w:rsid w:val="00D759E8"/>
    <w:rsid w:val="00D76A42"/>
    <w:rsid w:val="00D90186"/>
    <w:rsid w:val="00D95FA9"/>
    <w:rsid w:val="00DA09D6"/>
    <w:rsid w:val="00DA4433"/>
    <w:rsid w:val="00DA7674"/>
    <w:rsid w:val="00DB164B"/>
    <w:rsid w:val="00DB3544"/>
    <w:rsid w:val="00DB3F3F"/>
    <w:rsid w:val="00DD0001"/>
    <w:rsid w:val="00DD2EFE"/>
    <w:rsid w:val="00DD676D"/>
    <w:rsid w:val="00DE0410"/>
    <w:rsid w:val="00DE1A72"/>
    <w:rsid w:val="00DE334D"/>
    <w:rsid w:val="00DE5B23"/>
    <w:rsid w:val="00DE5F24"/>
    <w:rsid w:val="00DE6F9F"/>
    <w:rsid w:val="00E02AB9"/>
    <w:rsid w:val="00E32651"/>
    <w:rsid w:val="00E3746D"/>
    <w:rsid w:val="00E477E4"/>
    <w:rsid w:val="00E53030"/>
    <w:rsid w:val="00E53335"/>
    <w:rsid w:val="00E568FB"/>
    <w:rsid w:val="00E56C33"/>
    <w:rsid w:val="00E60007"/>
    <w:rsid w:val="00E624C4"/>
    <w:rsid w:val="00E84009"/>
    <w:rsid w:val="00E86B5A"/>
    <w:rsid w:val="00E95AFC"/>
    <w:rsid w:val="00E96ADB"/>
    <w:rsid w:val="00EA3134"/>
    <w:rsid w:val="00EA380E"/>
    <w:rsid w:val="00EA712D"/>
    <w:rsid w:val="00EA79F5"/>
    <w:rsid w:val="00EB566B"/>
    <w:rsid w:val="00EE1EC9"/>
    <w:rsid w:val="00EE4394"/>
    <w:rsid w:val="00EF5F02"/>
    <w:rsid w:val="00EF6AAF"/>
    <w:rsid w:val="00F07358"/>
    <w:rsid w:val="00F25E1C"/>
    <w:rsid w:val="00F31EF1"/>
    <w:rsid w:val="00F337A9"/>
    <w:rsid w:val="00F42140"/>
    <w:rsid w:val="00F44D7A"/>
    <w:rsid w:val="00F46B7C"/>
    <w:rsid w:val="00F51424"/>
    <w:rsid w:val="00F64121"/>
    <w:rsid w:val="00F67F6C"/>
    <w:rsid w:val="00F71426"/>
    <w:rsid w:val="00F720FF"/>
    <w:rsid w:val="00F74C60"/>
    <w:rsid w:val="00F7586F"/>
    <w:rsid w:val="00F772CB"/>
    <w:rsid w:val="00F82709"/>
    <w:rsid w:val="00F900B0"/>
    <w:rsid w:val="00F93699"/>
    <w:rsid w:val="00F94932"/>
    <w:rsid w:val="00F95971"/>
    <w:rsid w:val="00FC4A47"/>
    <w:rsid w:val="00FC70DE"/>
    <w:rsid w:val="00FD078D"/>
    <w:rsid w:val="00FD1507"/>
    <w:rsid w:val="00FD6D5E"/>
    <w:rsid w:val="00FF2EFB"/>
    <w:rsid w:val="00FF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080C"/>
  <w15:chartTrackingRefBased/>
  <w15:docId w15:val="{0FCBD791-0011-4F6B-8632-CB46A188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7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DA7"/>
    <w:pPr>
      <w:ind w:left="720"/>
      <w:contextualSpacing/>
    </w:pPr>
  </w:style>
  <w:style w:type="paragraph" w:styleId="BalloonText">
    <w:name w:val="Balloon Text"/>
    <w:basedOn w:val="Normal"/>
    <w:link w:val="BalloonTextChar"/>
    <w:uiPriority w:val="99"/>
    <w:semiHidden/>
    <w:unhideWhenUsed/>
    <w:rsid w:val="00374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5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67031">
      <w:bodyDiv w:val="1"/>
      <w:marLeft w:val="0"/>
      <w:marRight w:val="0"/>
      <w:marTop w:val="0"/>
      <w:marBottom w:val="0"/>
      <w:divBdr>
        <w:top w:val="none" w:sz="0" w:space="0" w:color="auto"/>
        <w:left w:val="none" w:sz="0" w:space="0" w:color="auto"/>
        <w:bottom w:val="none" w:sz="0" w:space="0" w:color="auto"/>
        <w:right w:val="none" w:sz="0" w:space="0" w:color="auto"/>
      </w:divBdr>
      <w:divsChild>
        <w:div w:id="224335479">
          <w:marLeft w:val="0"/>
          <w:marRight w:val="0"/>
          <w:marTop w:val="0"/>
          <w:marBottom w:val="0"/>
          <w:divBdr>
            <w:top w:val="none" w:sz="0" w:space="0" w:color="auto"/>
            <w:left w:val="none" w:sz="0" w:space="0" w:color="auto"/>
            <w:bottom w:val="none" w:sz="0" w:space="0" w:color="auto"/>
            <w:right w:val="none" w:sz="0" w:space="0" w:color="auto"/>
          </w:divBdr>
        </w:div>
        <w:div w:id="1416239965">
          <w:marLeft w:val="0"/>
          <w:marRight w:val="0"/>
          <w:marTop w:val="0"/>
          <w:marBottom w:val="0"/>
          <w:divBdr>
            <w:top w:val="none" w:sz="0" w:space="0" w:color="auto"/>
            <w:left w:val="none" w:sz="0" w:space="0" w:color="auto"/>
            <w:bottom w:val="none" w:sz="0" w:space="0" w:color="auto"/>
            <w:right w:val="none" w:sz="0" w:space="0" w:color="auto"/>
          </w:divBdr>
        </w:div>
        <w:div w:id="1502548182">
          <w:marLeft w:val="0"/>
          <w:marRight w:val="0"/>
          <w:marTop w:val="0"/>
          <w:marBottom w:val="0"/>
          <w:divBdr>
            <w:top w:val="none" w:sz="0" w:space="0" w:color="auto"/>
            <w:left w:val="none" w:sz="0" w:space="0" w:color="auto"/>
            <w:bottom w:val="none" w:sz="0" w:space="0" w:color="auto"/>
            <w:right w:val="none" w:sz="0" w:space="0" w:color="auto"/>
          </w:divBdr>
        </w:div>
        <w:div w:id="1849982147">
          <w:marLeft w:val="0"/>
          <w:marRight w:val="0"/>
          <w:marTop w:val="0"/>
          <w:marBottom w:val="0"/>
          <w:divBdr>
            <w:top w:val="none" w:sz="0" w:space="0" w:color="auto"/>
            <w:left w:val="none" w:sz="0" w:space="0" w:color="auto"/>
            <w:bottom w:val="none" w:sz="0" w:space="0" w:color="auto"/>
            <w:right w:val="none" w:sz="0" w:space="0" w:color="auto"/>
          </w:divBdr>
        </w:div>
        <w:div w:id="1888445266">
          <w:marLeft w:val="0"/>
          <w:marRight w:val="0"/>
          <w:marTop w:val="0"/>
          <w:marBottom w:val="0"/>
          <w:divBdr>
            <w:top w:val="none" w:sz="0" w:space="0" w:color="auto"/>
            <w:left w:val="none" w:sz="0" w:space="0" w:color="auto"/>
            <w:bottom w:val="none" w:sz="0" w:space="0" w:color="auto"/>
            <w:right w:val="none" w:sz="0" w:space="0" w:color="auto"/>
          </w:divBdr>
        </w:div>
        <w:div w:id="1468158677">
          <w:marLeft w:val="0"/>
          <w:marRight w:val="0"/>
          <w:marTop w:val="0"/>
          <w:marBottom w:val="0"/>
          <w:divBdr>
            <w:top w:val="none" w:sz="0" w:space="0" w:color="auto"/>
            <w:left w:val="none" w:sz="0" w:space="0" w:color="auto"/>
            <w:bottom w:val="none" w:sz="0" w:space="0" w:color="auto"/>
            <w:right w:val="none" w:sz="0" w:space="0" w:color="auto"/>
          </w:divBdr>
        </w:div>
        <w:div w:id="1498618674">
          <w:marLeft w:val="0"/>
          <w:marRight w:val="0"/>
          <w:marTop w:val="0"/>
          <w:marBottom w:val="0"/>
          <w:divBdr>
            <w:top w:val="none" w:sz="0" w:space="0" w:color="auto"/>
            <w:left w:val="none" w:sz="0" w:space="0" w:color="auto"/>
            <w:bottom w:val="none" w:sz="0" w:space="0" w:color="auto"/>
            <w:right w:val="none" w:sz="0" w:space="0" w:color="auto"/>
          </w:divBdr>
        </w:div>
        <w:div w:id="1502164932">
          <w:marLeft w:val="0"/>
          <w:marRight w:val="0"/>
          <w:marTop w:val="0"/>
          <w:marBottom w:val="0"/>
          <w:divBdr>
            <w:top w:val="none" w:sz="0" w:space="0" w:color="auto"/>
            <w:left w:val="none" w:sz="0" w:space="0" w:color="auto"/>
            <w:bottom w:val="none" w:sz="0" w:space="0" w:color="auto"/>
            <w:right w:val="none" w:sz="0" w:space="0" w:color="auto"/>
          </w:divBdr>
        </w:div>
        <w:div w:id="1662344832">
          <w:marLeft w:val="0"/>
          <w:marRight w:val="0"/>
          <w:marTop w:val="0"/>
          <w:marBottom w:val="0"/>
          <w:divBdr>
            <w:top w:val="none" w:sz="0" w:space="0" w:color="auto"/>
            <w:left w:val="none" w:sz="0" w:space="0" w:color="auto"/>
            <w:bottom w:val="none" w:sz="0" w:space="0" w:color="auto"/>
            <w:right w:val="none" w:sz="0" w:space="0" w:color="auto"/>
          </w:divBdr>
        </w:div>
        <w:div w:id="11347370">
          <w:marLeft w:val="0"/>
          <w:marRight w:val="0"/>
          <w:marTop w:val="0"/>
          <w:marBottom w:val="0"/>
          <w:divBdr>
            <w:top w:val="none" w:sz="0" w:space="0" w:color="auto"/>
            <w:left w:val="none" w:sz="0" w:space="0" w:color="auto"/>
            <w:bottom w:val="none" w:sz="0" w:space="0" w:color="auto"/>
            <w:right w:val="none" w:sz="0" w:space="0" w:color="auto"/>
          </w:divBdr>
        </w:div>
        <w:div w:id="1929725999">
          <w:marLeft w:val="0"/>
          <w:marRight w:val="0"/>
          <w:marTop w:val="0"/>
          <w:marBottom w:val="0"/>
          <w:divBdr>
            <w:top w:val="none" w:sz="0" w:space="0" w:color="auto"/>
            <w:left w:val="none" w:sz="0" w:space="0" w:color="auto"/>
            <w:bottom w:val="none" w:sz="0" w:space="0" w:color="auto"/>
            <w:right w:val="none" w:sz="0" w:space="0" w:color="auto"/>
          </w:divBdr>
        </w:div>
        <w:div w:id="1131367849">
          <w:marLeft w:val="0"/>
          <w:marRight w:val="0"/>
          <w:marTop w:val="0"/>
          <w:marBottom w:val="0"/>
          <w:divBdr>
            <w:top w:val="none" w:sz="0" w:space="0" w:color="auto"/>
            <w:left w:val="none" w:sz="0" w:space="0" w:color="auto"/>
            <w:bottom w:val="none" w:sz="0" w:space="0" w:color="auto"/>
            <w:right w:val="none" w:sz="0" w:space="0" w:color="auto"/>
          </w:divBdr>
        </w:div>
        <w:div w:id="1790007276">
          <w:marLeft w:val="0"/>
          <w:marRight w:val="0"/>
          <w:marTop w:val="0"/>
          <w:marBottom w:val="0"/>
          <w:divBdr>
            <w:top w:val="none" w:sz="0" w:space="0" w:color="auto"/>
            <w:left w:val="none" w:sz="0" w:space="0" w:color="auto"/>
            <w:bottom w:val="none" w:sz="0" w:space="0" w:color="auto"/>
            <w:right w:val="none" w:sz="0" w:space="0" w:color="auto"/>
          </w:divBdr>
        </w:div>
      </w:divsChild>
    </w:div>
    <w:div w:id="845705887">
      <w:bodyDiv w:val="1"/>
      <w:marLeft w:val="0"/>
      <w:marRight w:val="0"/>
      <w:marTop w:val="0"/>
      <w:marBottom w:val="0"/>
      <w:divBdr>
        <w:top w:val="none" w:sz="0" w:space="0" w:color="auto"/>
        <w:left w:val="none" w:sz="0" w:space="0" w:color="auto"/>
        <w:bottom w:val="none" w:sz="0" w:space="0" w:color="auto"/>
        <w:right w:val="none" w:sz="0" w:space="0" w:color="auto"/>
      </w:divBdr>
      <w:divsChild>
        <w:div w:id="1673101093">
          <w:marLeft w:val="0"/>
          <w:marRight w:val="0"/>
          <w:marTop w:val="0"/>
          <w:marBottom w:val="0"/>
          <w:divBdr>
            <w:top w:val="none" w:sz="0" w:space="0" w:color="auto"/>
            <w:left w:val="none" w:sz="0" w:space="0" w:color="auto"/>
            <w:bottom w:val="none" w:sz="0" w:space="0" w:color="auto"/>
            <w:right w:val="none" w:sz="0" w:space="0" w:color="auto"/>
          </w:divBdr>
        </w:div>
        <w:div w:id="1466389535">
          <w:marLeft w:val="0"/>
          <w:marRight w:val="0"/>
          <w:marTop w:val="0"/>
          <w:marBottom w:val="0"/>
          <w:divBdr>
            <w:top w:val="none" w:sz="0" w:space="0" w:color="auto"/>
            <w:left w:val="none" w:sz="0" w:space="0" w:color="auto"/>
            <w:bottom w:val="none" w:sz="0" w:space="0" w:color="auto"/>
            <w:right w:val="none" w:sz="0" w:space="0" w:color="auto"/>
          </w:divBdr>
        </w:div>
        <w:div w:id="1142774227">
          <w:marLeft w:val="0"/>
          <w:marRight w:val="0"/>
          <w:marTop w:val="0"/>
          <w:marBottom w:val="0"/>
          <w:divBdr>
            <w:top w:val="none" w:sz="0" w:space="0" w:color="auto"/>
            <w:left w:val="none" w:sz="0" w:space="0" w:color="auto"/>
            <w:bottom w:val="none" w:sz="0" w:space="0" w:color="auto"/>
            <w:right w:val="none" w:sz="0" w:space="0" w:color="auto"/>
          </w:divBdr>
        </w:div>
        <w:div w:id="409667593">
          <w:marLeft w:val="0"/>
          <w:marRight w:val="0"/>
          <w:marTop w:val="0"/>
          <w:marBottom w:val="0"/>
          <w:divBdr>
            <w:top w:val="none" w:sz="0" w:space="0" w:color="auto"/>
            <w:left w:val="none" w:sz="0" w:space="0" w:color="auto"/>
            <w:bottom w:val="none" w:sz="0" w:space="0" w:color="auto"/>
            <w:right w:val="none" w:sz="0" w:space="0" w:color="auto"/>
          </w:divBdr>
        </w:div>
        <w:div w:id="1357582557">
          <w:marLeft w:val="0"/>
          <w:marRight w:val="0"/>
          <w:marTop w:val="0"/>
          <w:marBottom w:val="0"/>
          <w:divBdr>
            <w:top w:val="none" w:sz="0" w:space="0" w:color="auto"/>
            <w:left w:val="none" w:sz="0" w:space="0" w:color="auto"/>
            <w:bottom w:val="none" w:sz="0" w:space="0" w:color="auto"/>
            <w:right w:val="none" w:sz="0" w:space="0" w:color="auto"/>
          </w:divBdr>
        </w:div>
        <w:div w:id="207303128">
          <w:marLeft w:val="0"/>
          <w:marRight w:val="0"/>
          <w:marTop w:val="0"/>
          <w:marBottom w:val="0"/>
          <w:divBdr>
            <w:top w:val="none" w:sz="0" w:space="0" w:color="auto"/>
            <w:left w:val="none" w:sz="0" w:space="0" w:color="auto"/>
            <w:bottom w:val="none" w:sz="0" w:space="0" w:color="auto"/>
            <w:right w:val="none" w:sz="0" w:space="0" w:color="auto"/>
          </w:divBdr>
        </w:div>
      </w:divsChild>
    </w:div>
    <w:div w:id="1064841686">
      <w:bodyDiv w:val="1"/>
      <w:marLeft w:val="0"/>
      <w:marRight w:val="0"/>
      <w:marTop w:val="0"/>
      <w:marBottom w:val="0"/>
      <w:divBdr>
        <w:top w:val="none" w:sz="0" w:space="0" w:color="auto"/>
        <w:left w:val="none" w:sz="0" w:space="0" w:color="auto"/>
        <w:bottom w:val="none" w:sz="0" w:space="0" w:color="auto"/>
        <w:right w:val="none" w:sz="0" w:space="0" w:color="auto"/>
      </w:divBdr>
      <w:divsChild>
        <w:div w:id="1723795802">
          <w:marLeft w:val="0"/>
          <w:marRight w:val="0"/>
          <w:marTop w:val="0"/>
          <w:marBottom w:val="0"/>
          <w:divBdr>
            <w:top w:val="none" w:sz="0" w:space="0" w:color="auto"/>
            <w:left w:val="none" w:sz="0" w:space="0" w:color="auto"/>
            <w:bottom w:val="none" w:sz="0" w:space="0" w:color="auto"/>
            <w:right w:val="none" w:sz="0" w:space="0" w:color="auto"/>
          </w:divBdr>
        </w:div>
      </w:divsChild>
    </w:div>
    <w:div w:id="1252931498">
      <w:bodyDiv w:val="1"/>
      <w:marLeft w:val="0"/>
      <w:marRight w:val="0"/>
      <w:marTop w:val="0"/>
      <w:marBottom w:val="0"/>
      <w:divBdr>
        <w:top w:val="none" w:sz="0" w:space="0" w:color="auto"/>
        <w:left w:val="none" w:sz="0" w:space="0" w:color="auto"/>
        <w:bottom w:val="none" w:sz="0" w:space="0" w:color="auto"/>
        <w:right w:val="none" w:sz="0" w:space="0" w:color="auto"/>
      </w:divBdr>
      <w:divsChild>
        <w:div w:id="144469046">
          <w:marLeft w:val="0"/>
          <w:marRight w:val="0"/>
          <w:marTop w:val="0"/>
          <w:marBottom w:val="0"/>
          <w:divBdr>
            <w:top w:val="none" w:sz="0" w:space="0" w:color="auto"/>
            <w:left w:val="none" w:sz="0" w:space="0" w:color="auto"/>
            <w:bottom w:val="none" w:sz="0" w:space="0" w:color="auto"/>
            <w:right w:val="none" w:sz="0" w:space="0" w:color="auto"/>
          </w:divBdr>
        </w:div>
        <w:div w:id="1960257281">
          <w:marLeft w:val="0"/>
          <w:marRight w:val="0"/>
          <w:marTop w:val="0"/>
          <w:marBottom w:val="0"/>
          <w:divBdr>
            <w:top w:val="none" w:sz="0" w:space="0" w:color="auto"/>
            <w:left w:val="none" w:sz="0" w:space="0" w:color="auto"/>
            <w:bottom w:val="none" w:sz="0" w:space="0" w:color="auto"/>
            <w:right w:val="none" w:sz="0" w:space="0" w:color="auto"/>
          </w:divBdr>
        </w:div>
        <w:div w:id="1505582841">
          <w:marLeft w:val="0"/>
          <w:marRight w:val="0"/>
          <w:marTop w:val="0"/>
          <w:marBottom w:val="0"/>
          <w:divBdr>
            <w:top w:val="none" w:sz="0" w:space="0" w:color="auto"/>
            <w:left w:val="none" w:sz="0" w:space="0" w:color="auto"/>
            <w:bottom w:val="none" w:sz="0" w:space="0" w:color="auto"/>
            <w:right w:val="none" w:sz="0" w:space="0" w:color="auto"/>
          </w:divBdr>
        </w:div>
        <w:div w:id="181090967">
          <w:marLeft w:val="0"/>
          <w:marRight w:val="0"/>
          <w:marTop w:val="0"/>
          <w:marBottom w:val="0"/>
          <w:divBdr>
            <w:top w:val="none" w:sz="0" w:space="0" w:color="auto"/>
            <w:left w:val="none" w:sz="0" w:space="0" w:color="auto"/>
            <w:bottom w:val="none" w:sz="0" w:space="0" w:color="auto"/>
            <w:right w:val="none" w:sz="0" w:space="0" w:color="auto"/>
          </w:divBdr>
        </w:div>
        <w:div w:id="1338078092">
          <w:marLeft w:val="0"/>
          <w:marRight w:val="0"/>
          <w:marTop w:val="0"/>
          <w:marBottom w:val="0"/>
          <w:divBdr>
            <w:top w:val="none" w:sz="0" w:space="0" w:color="auto"/>
            <w:left w:val="none" w:sz="0" w:space="0" w:color="auto"/>
            <w:bottom w:val="none" w:sz="0" w:space="0" w:color="auto"/>
            <w:right w:val="none" w:sz="0" w:space="0" w:color="auto"/>
          </w:divBdr>
        </w:div>
        <w:div w:id="1967616146">
          <w:marLeft w:val="0"/>
          <w:marRight w:val="0"/>
          <w:marTop w:val="0"/>
          <w:marBottom w:val="0"/>
          <w:divBdr>
            <w:top w:val="none" w:sz="0" w:space="0" w:color="auto"/>
            <w:left w:val="none" w:sz="0" w:space="0" w:color="auto"/>
            <w:bottom w:val="none" w:sz="0" w:space="0" w:color="auto"/>
            <w:right w:val="none" w:sz="0" w:space="0" w:color="auto"/>
          </w:divBdr>
        </w:div>
        <w:div w:id="1004864748">
          <w:marLeft w:val="0"/>
          <w:marRight w:val="0"/>
          <w:marTop w:val="0"/>
          <w:marBottom w:val="0"/>
          <w:divBdr>
            <w:top w:val="none" w:sz="0" w:space="0" w:color="auto"/>
            <w:left w:val="none" w:sz="0" w:space="0" w:color="auto"/>
            <w:bottom w:val="none" w:sz="0" w:space="0" w:color="auto"/>
            <w:right w:val="none" w:sz="0" w:space="0" w:color="auto"/>
          </w:divBdr>
        </w:div>
      </w:divsChild>
    </w:div>
    <w:div w:id="1327902991">
      <w:bodyDiv w:val="1"/>
      <w:marLeft w:val="0"/>
      <w:marRight w:val="0"/>
      <w:marTop w:val="0"/>
      <w:marBottom w:val="0"/>
      <w:divBdr>
        <w:top w:val="none" w:sz="0" w:space="0" w:color="auto"/>
        <w:left w:val="none" w:sz="0" w:space="0" w:color="auto"/>
        <w:bottom w:val="none" w:sz="0" w:space="0" w:color="auto"/>
        <w:right w:val="none" w:sz="0" w:space="0" w:color="auto"/>
      </w:divBdr>
      <w:divsChild>
        <w:div w:id="789201508">
          <w:marLeft w:val="0"/>
          <w:marRight w:val="0"/>
          <w:marTop w:val="0"/>
          <w:marBottom w:val="0"/>
          <w:divBdr>
            <w:top w:val="none" w:sz="0" w:space="0" w:color="auto"/>
            <w:left w:val="none" w:sz="0" w:space="0" w:color="auto"/>
            <w:bottom w:val="none" w:sz="0" w:space="0" w:color="auto"/>
            <w:right w:val="none" w:sz="0" w:space="0" w:color="auto"/>
          </w:divBdr>
        </w:div>
        <w:div w:id="511576580">
          <w:marLeft w:val="0"/>
          <w:marRight w:val="0"/>
          <w:marTop w:val="0"/>
          <w:marBottom w:val="0"/>
          <w:divBdr>
            <w:top w:val="none" w:sz="0" w:space="0" w:color="auto"/>
            <w:left w:val="none" w:sz="0" w:space="0" w:color="auto"/>
            <w:bottom w:val="none" w:sz="0" w:space="0" w:color="auto"/>
            <w:right w:val="none" w:sz="0" w:space="0" w:color="auto"/>
          </w:divBdr>
        </w:div>
      </w:divsChild>
    </w:div>
    <w:div w:id="2019847167">
      <w:bodyDiv w:val="1"/>
      <w:marLeft w:val="0"/>
      <w:marRight w:val="0"/>
      <w:marTop w:val="0"/>
      <w:marBottom w:val="0"/>
      <w:divBdr>
        <w:top w:val="none" w:sz="0" w:space="0" w:color="auto"/>
        <w:left w:val="none" w:sz="0" w:space="0" w:color="auto"/>
        <w:bottom w:val="none" w:sz="0" w:space="0" w:color="auto"/>
        <w:right w:val="none" w:sz="0" w:space="0" w:color="auto"/>
      </w:divBdr>
      <w:divsChild>
        <w:div w:id="1149640192">
          <w:marLeft w:val="0"/>
          <w:marRight w:val="0"/>
          <w:marTop w:val="0"/>
          <w:marBottom w:val="0"/>
          <w:divBdr>
            <w:top w:val="none" w:sz="0" w:space="0" w:color="auto"/>
            <w:left w:val="none" w:sz="0" w:space="0" w:color="auto"/>
            <w:bottom w:val="none" w:sz="0" w:space="0" w:color="auto"/>
            <w:right w:val="none" w:sz="0" w:space="0" w:color="auto"/>
          </w:divBdr>
        </w:div>
      </w:divsChild>
    </w:div>
    <w:div w:id="2144035745">
      <w:bodyDiv w:val="1"/>
      <w:marLeft w:val="0"/>
      <w:marRight w:val="0"/>
      <w:marTop w:val="0"/>
      <w:marBottom w:val="0"/>
      <w:divBdr>
        <w:top w:val="none" w:sz="0" w:space="0" w:color="auto"/>
        <w:left w:val="none" w:sz="0" w:space="0" w:color="auto"/>
        <w:bottom w:val="none" w:sz="0" w:space="0" w:color="auto"/>
        <w:right w:val="none" w:sz="0" w:space="0" w:color="auto"/>
      </w:divBdr>
      <w:divsChild>
        <w:div w:id="1534537013">
          <w:marLeft w:val="0"/>
          <w:marRight w:val="0"/>
          <w:marTop w:val="0"/>
          <w:marBottom w:val="0"/>
          <w:divBdr>
            <w:top w:val="none" w:sz="0" w:space="0" w:color="auto"/>
            <w:left w:val="none" w:sz="0" w:space="0" w:color="auto"/>
            <w:bottom w:val="none" w:sz="0" w:space="0" w:color="auto"/>
            <w:right w:val="none" w:sz="0" w:space="0" w:color="auto"/>
          </w:divBdr>
        </w:div>
        <w:div w:id="1333987882">
          <w:marLeft w:val="0"/>
          <w:marRight w:val="0"/>
          <w:marTop w:val="0"/>
          <w:marBottom w:val="0"/>
          <w:divBdr>
            <w:top w:val="none" w:sz="0" w:space="0" w:color="auto"/>
            <w:left w:val="none" w:sz="0" w:space="0" w:color="auto"/>
            <w:bottom w:val="none" w:sz="0" w:space="0" w:color="auto"/>
            <w:right w:val="none" w:sz="0" w:space="0" w:color="auto"/>
          </w:divBdr>
        </w:div>
        <w:div w:id="1963416644">
          <w:marLeft w:val="0"/>
          <w:marRight w:val="0"/>
          <w:marTop w:val="0"/>
          <w:marBottom w:val="0"/>
          <w:divBdr>
            <w:top w:val="none" w:sz="0" w:space="0" w:color="auto"/>
            <w:left w:val="none" w:sz="0" w:space="0" w:color="auto"/>
            <w:bottom w:val="none" w:sz="0" w:space="0" w:color="auto"/>
            <w:right w:val="none" w:sz="0" w:space="0" w:color="auto"/>
          </w:divBdr>
        </w:div>
        <w:div w:id="11290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1D8BF-3540-4FCB-AD55-71F25AFB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5219</TotalTime>
  <Pages>10</Pages>
  <Words>3499</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Horning</dc:creator>
  <cp:keywords/>
  <dc:description/>
  <cp:lastModifiedBy>Kevin Horning</cp:lastModifiedBy>
  <cp:revision>265</cp:revision>
  <dcterms:created xsi:type="dcterms:W3CDTF">2019-08-28T14:06:00Z</dcterms:created>
  <dcterms:modified xsi:type="dcterms:W3CDTF">2020-02-15T00:40:00Z</dcterms:modified>
</cp:coreProperties>
</file>